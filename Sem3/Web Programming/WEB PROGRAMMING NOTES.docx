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2AE" w:rsidRDefault="001F52AE" w:rsidP="001F52A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1F52AE">
        <w:rPr>
          <w:rFonts w:ascii="Helvetica" w:eastAsia="Times New Roman" w:hAnsi="Helvetica" w:cs="Times New Roman"/>
          <w:color w:val="610B38"/>
          <w:kern w:val="36"/>
          <w:sz w:val="44"/>
          <w:szCs w:val="44"/>
          <w:lang w:eastAsia="en-IN"/>
        </w:rPr>
        <w:t xml:space="preserve">HTML </w:t>
      </w:r>
      <w:r>
        <w:rPr>
          <w:rFonts w:ascii="Helvetica" w:eastAsia="Times New Roman" w:hAnsi="Helvetica" w:cs="Times New Roman"/>
          <w:color w:val="610B38"/>
          <w:kern w:val="36"/>
          <w:sz w:val="44"/>
          <w:szCs w:val="44"/>
          <w:lang w:eastAsia="en-IN"/>
        </w:rPr>
        <w:t xml:space="preserve">Text </w:t>
      </w:r>
      <w:r w:rsidRPr="001F52AE">
        <w:rPr>
          <w:rFonts w:ascii="Helvetica" w:eastAsia="Times New Roman" w:hAnsi="Helvetica" w:cs="Times New Roman"/>
          <w:color w:val="610B38"/>
          <w:kern w:val="36"/>
          <w:sz w:val="44"/>
          <w:szCs w:val="44"/>
          <w:lang w:eastAsia="en-IN"/>
        </w:rPr>
        <w:t>Formatting</w:t>
      </w:r>
    </w:p>
    <w:p w:rsidR="001F52AE" w:rsidRDefault="001F52AE" w:rsidP="001F52A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HTML Formatting</w:t>
      </w:r>
      <w:r>
        <w:rPr>
          <w:rFonts w:ascii="Segoe UI" w:hAnsi="Segoe UI" w:cs="Segoe UI"/>
          <w:color w:val="333333"/>
        </w:rPr>
        <w:t> is a process of formatting text for better look and feel. HTML provides us ability to format text without using CSS. There are many formatting tags in HTML. These tags are used to make text bold, italicized, or underlined. There are almost 14 options available that how text appears in HTML and XHTML.</w:t>
      </w:r>
    </w:p>
    <w:p w:rsidR="001F52AE" w:rsidRPr="001F52AE" w:rsidRDefault="001F52AE" w:rsidP="001F52AE">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In HTML the formatting tags are divided into two categories:</w:t>
      </w:r>
    </w:p>
    <w:p w:rsidR="001F52AE" w:rsidRPr="001F52AE" w:rsidRDefault="001F52AE" w:rsidP="001F5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2AE">
        <w:rPr>
          <w:rFonts w:ascii="Segoe UI" w:eastAsia="Times New Roman" w:hAnsi="Segoe UI" w:cs="Segoe UI"/>
          <w:color w:val="000000"/>
          <w:sz w:val="24"/>
          <w:szCs w:val="24"/>
          <w:lang w:eastAsia="en-IN"/>
        </w:rPr>
        <w:t>Physical tag: These tags are used to provide the visual appearance to the text.</w:t>
      </w:r>
    </w:p>
    <w:p w:rsidR="001F52AE" w:rsidRPr="001F52AE" w:rsidRDefault="001F52AE" w:rsidP="001F52A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F52AE">
        <w:rPr>
          <w:rFonts w:ascii="Segoe UI" w:eastAsia="Times New Roman" w:hAnsi="Segoe UI" w:cs="Segoe UI"/>
          <w:color w:val="000000"/>
          <w:sz w:val="24"/>
          <w:szCs w:val="24"/>
          <w:lang w:eastAsia="en-IN"/>
        </w:rPr>
        <w:t>Logical tag: These tags are used to add some logical or semantic value to the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Following is the list of HTML formatting text.</w:t>
      </w:r>
    </w:p>
    <w:tbl>
      <w:tblPr>
        <w:tblW w:w="104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09"/>
        <w:gridCol w:w="8505"/>
      </w:tblGrid>
      <w:tr w:rsidR="001F52AE" w:rsidTr="001F52AE">
        <w:tc>
          <w:tcPr>
            <w:tcW w:w="0" w:type="auto"/>
            <w:shd w:val="clear" w:color="auto" w:fill="C7CCBE"/>
            <w:tcMar>
              <w:top w:w="180" w:type="dxa"/>
              <w:left w:w="180" w:type="dxa"/>
              <w:bottom w:w="180" w:type="dxa"/>
              <w:right w:w="180" w:type="dxa"/>
            </w:tcMar>
            <w:hideMark/>
          </w:tcPr>
          <w:p w:rsidR="001F52AE" w:rsidRDefault="001F52AE">
            <w:pPr>
              <w:rPr>
                <w:rFonts w:ascii="Times New Roman" w:hAnsi="Times New Roman" w:cs="Times New Roman"/>
                <w:b/>
                <w:bCs/>
                <w:color w:val="000000"/>
                <w:sz w:val="26"/>
                <w:szCs w:val="26"/>
              </w:rPr>
            </w:pPr>
            <w:r>
              <w:rPr>
                <w:b/>
                <w:bCs/>
                <w:color w:val="000000"/>
                <w:sz w:val="26"/>
                <w:szCs w:val="26"/>
              </w:rPr>
              <w:t>Element name</w:t>
            </w:r>
          </w:p>
        </w:tc>
        <w:tc>
          <w:tcPr>
            <w:tcW w:w="0" w:type="auto"/>
            <w:shd w:val="clear" w:color="auto" w:fill="C7CCBE"/>
            <w:tcMar>
              <w:top w:w="180" w:type="dxa"/>
              <w:left w:w="180" w:type="dxa"/>
              <w:bottom w:w="180" w:type="dxa"/>
              <w:right w:w="180" w:type="dxa"/>
            </w:tcMar>
            <w:hideMark/>
          </w:tcPr>
          <w:p w:rsidR="001F52AE" w:rsidRDefault="001F52AE">
            <w:pPr>
              <w:rPr>
                <w:b/>
                <w:bCs/>
                <w:color w:val="000000"/>
                <w:sz w:val="26"/>
                <w:szCs w:val="26"/>
              </w:rPr>
            </w:pPr>
            <w:r>
              <w:rPr>
                <w:b/>
                <w:bCs/>
                <w:color w:val="000000"/>
                <w:sz w:val="26"/>
                <w:szCs w:val="26"/>
              </w:rPr>
              <w:t>Description</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sz w:val="24"/>
                <w:szCs w:val="24"/>
              </w:rPr>
            </w:pPr>
            <w:r>
              <w:rPr>
                <w:rFonts w:ascii="Segoe UI" w:hAnsi="Segoe UI" w:cs="Segoe UI"/>
                <w:color w:val="333333"/>
              </w:rPr>
              <w:t>&lt;b&gt;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is a physical tag, which is used to bold the text written between it.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&lt;strong&gt;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is a logical tag, which tells the browser that the text is important.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&lt;i&gt;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is a physical tag which is used to make text italic.</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&lt;em&gt;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is a logical tag which is used to display content in italic.</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&lt;mark&gt;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highlight text.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&lt;u&gt;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underline text written between it.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&lt;tt&gt;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appear a text in teletype. (not supported in HTML5)</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&lt;strike&gt;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draw a strikethrough on a section of text. (Not supported in HTML5)</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lastRenderedPageBreak/>
              <w:t>&lt;sup&gt;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It displays the content slightly above the normal line.</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&lt;sub&gt;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It displays the content slightly below the normal line.</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&lt;del&gt;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display the deleted content.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&lt;ins&gt;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displays the content which is added</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&lt;big&gt;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increase the font size by one conventional unit.</w:t>
            </w:r>
          </w:p>
        </w:tc>
      </w:tr>
      <w:tr w:rsidR="001F52AE" w:rsidTr="001F52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&lt;small&gt;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F52AE" w:rsidRDefault="001F52AE">
            <w:pPr>
              <w:jc w:val="both"/>
              <w:rPr>
                <w:rFonts w:ascii="Segoe UI" w:hAnsi="Segoe UI" w:cs="Segoe UI"/>
                <w:color w:val="333333"/>
              </w:rPr>
            </w:pPr>
            <w:r>
              <w:rPr>
                <w:rFonts w:ascii="Segoe UI" w:hAnsi="Segoe UI" w:cs="Segoe UI"/>
                <w:color w:val="333333"/>
              </w:rPr>
              <w:t>This tag is used to decrease the font size by one unit from base font size.</w:t>
            </w:r>
          </w:p>
        </w:tc>
      </w:tr>
    </w:tbl>
    <w:p w:rsidR="001F52AE" w:rsidRDefault="001F52AE" w:rsidP="001F52AE">
      <w:pPr>
        <w:rPr>
          <w:rFonts w:ascii="Times New Roman" w:hAnsi="Times New Roman" w:cs="Times New Roman"/>
        </w:rPr>
      </w:pPr>
      <w:r>
        <w:pict>
          <v:rect id="_x0000_i1025"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Bold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HTML&lt;b&gt; and &lt;strong&gt; formatting elements</w:t>
      </w:r>
    </w:p>
    <w:p w:rsidR="001F52AE" w:rsidRDefault="001F52AE" w:rsidP="001F52AE">
      <w:pPr>
        <w:shd w:val="clear" w:color="auto" w:fill="000000"/>
        <w:textAlignment w:val="top"/>
        <w:rPr>
          <w:rFonts w:ascii="Segoe UI" w:hAnsi="Segoe UI" w:cs="Segoe UI"/>
          <w:color w:val="333333"/>
          <w:sz w:val="24"/>
          <w:szCs w:val="24"/>
        </w:rPr>
      </w:pPr>
      <w:r>
        <w:rPr>
          <w:rFonts w:ascii="Segoe UI" w:hAnsi="Segoe UI" w:cs="Segoe UI"/>
          <w:color w:val="333333"/>
        </w:rPr>
        <w:t>ML &lt;b&gt; element is a physical tag which display text in bold font, without any logical importance. If you write anything within &lt;b&gt;............&lt;/b&gt; element, is shown in bold letters.</w:t>
      </w:r>
    </w:p>
    <w:p w:rsidR="001F52AE" w:rsidRPr="001F52AE" w:rsidRDefault="001F52AE" w:rsidP="001F52AE">
      <w:pPr>
        <w:pStyle w:val="NormalWeb"/>
        <w:shd w:val="clear" w:color="auto" w:fill="FFFFFF"/>
        <w:jc w:val="both"/>
        <w:rPr>
          <w:rStyle w:val="Hyperlink"/>
          <w:rFonts w:ascii="Segoe UI" w:hAnsi="Segoe UI" w:cs="Segoe UI"/>
          <w:color w:val="333333"/>
          <w:u w:val="none"/>
        </w:rPr>
      </w:pPr>
      <w:r>
        <w:rPr>
          <w:rFonts w:ascii="Segoe UI" w:hAnsi="Segoe UI" w:cs="Segoe UI"/>
          <w:color w:val="333333"/>
        </w:rPr>
        <w:t>See this example:</w:t>
      </w: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color w:val="333333"/>
        </w:rPr>
      </w:pPr>
      <w:r>
        <w:rPr>
          <w:rFonts w:ascii="Segoe UI" w:hAnsi="Segoe UI" w:cs="Segoe UI"/>
          <w:color w:val="333333"/>
        </w:rPr>
        <w:fldChar w:fldCharType="end"/>
      </w:r>
    </w:p>
    <w:p w:rsidR="001F52AE" w:rsidRDefault="001F52AE" w:rsidP="001F52AE">
      <w:pPr>
        <w:numPr>
          <w:ilvl w:val="0"/>
          <w:numId w:val="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bold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Style w:val="Strong"/>
          <w:rFonts w:ascii="Segoe UI" w:hAnsi="Segoe UI" w:cs="Segoe UI"/>
          <w:color w:val="F9F9F9"/>
        </w:rPr>
        <w:t>Write Your First Paragraph in bold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The HTML &lt;strong&gt; tag is a logical tag, which displays the content in bold font and informs the browser about its logical importance. If you write anything between &lt;strong&gt;???????. &lt;/strong&gt;, is shown important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color w:val="333333"/>
        </w:rPr>
      </w:pPr>
      <w:r>
        <w:rPr>
          <w:rFonts w:ascii="Segoe UI" w:hAnsi="Segoe UI" w:cs="Segoe UI"/>
          <w:color w:val="333333"/>
        </w:rPr>
        <w:lastRenderedPageBreak/>
        <w:fldChar w:fldCharType="end"/>
      </w:r>
    </w:p>
    <w:p w:rsidR="001F52AE" w:rsidRDefault="001F52AE" w:rsidP="001F52AE">
      <w:pPr>
        <w:numPr>
          <w:ilvl w:val="0"/>
          <w:numId w:val="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an important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and this is normal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"https://www.javatpoint.com/oprweb/test.jsp?filename=htmlformat1_2"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Style w:val="Strong"/>
          <w:rFonts w:ascii="Segoe UI" w:hAnsi="Segoe UI" w:cs="Segoe UI"/>
          <w:color w:val="F9F9F9"/>
        </w:rPr>
        <w:t>This is an important content, and this is normal content</w:t>
      </w:r>
    </w:p>
    <w:p w:rsidR="001F52AE" w:rsidRDefault="001F52AE" w:rsidP="001F52AE">
      <w:pPr>
        <w:pStyle w:val="Heading3"/>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1F52AE" w:rsidRDefault="001F52AE" w:rsidP="001F52AE">
      <w:p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formatting elements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Explanation of formatting element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an important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and this is normal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"https://www.javatpoint.com/oprweb/test.jsp?filename=htmlformat1_3"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r>
        <w:pict>
          <v:rect id="_x0000_i1026"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2) Italic Text</w:t>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HTML &lt;i&gt; and &lt;em&gt; formatting elements</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The HTML &lt;i&gt; element is physical element, which display the enclosed content in italic font, without any added importance. If you write anything within &lt;i&gt;............&lt;/i&gt; element, is shown in italic letters.</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5"/>
        </w:numPr>
        <w:spacing w:after="0" w:line="375" w:lineRule="atLeast"/>
        <w:ind w:left="0"/>
        <w:jc w:val="both"/>
        <w:rPr>
          <w:rFonts w:ascii="Segoe UI" w:hAnsi="Segoe UI" w:cs="Segoe UI"/>
          <w:color w:val="000000"/>
        </w:rPr>
      </w:pPr>
      <w:r>
        <w:rPr>
          <w:rStyle w:val="tag-name"/>
          <w:rFonts w:ascii="Segoe UI" w:hAnsi="Segoe UI" w:cs="Segoe UI"/>
          <w:b/>
          <w:bCs/>
          <w:color w:val="006699"/>
          <w:bdr w:val="none" w:sz="0" w:space="0" w:color="auto" w:frame="1"/>
        </w:rPr>
        <w:t>&lt;p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italic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i/>
          <w:iCs/>
          <w:color w:val="F9F9F9"/>
        </w:rPr>
        <w:t>Write Your First Paragraph in italic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lastRenderedPageBreak/>
        <w:t>The HTML &lt;em&gt; tag is a logical element, which will display the enclosed content in italic font, with added semantics importance.</w:t>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See this example:</w:t>
      </w:r>
    </w:p>
    <w:p w:rsidR="001F52AE" w:rsidRDefault="001F52AE" w:rsidP="001F52AE">
      <w:pPr>
        <w:numPr>
          <w:ilvl w:val="0"/>
          <w:numId w:val="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an important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which displayed in italic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"https://www.javatpoint.com/oprweb/test.jsp?filename=htmlformat2_2"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Style w:val="Emphasis"/>
          <w:rFonts w:ascii="Segoe UI" w:hAnsi="Segoe UI" w:cs="Segoe UI"/>
          <w:color w:val="F9F9F9"/>
        </w:rPr>
        <w:t>This is an important content</w:t>
      </w:r>
      <w:r>
        <w:rPr>
          <w:rFonts w:ascii="Segoe UI" w:hAnsi="Segoe UI" w:cs="Segoe UI"/>
          <w:color w:val="F9F9F9"/>
        </w:rPr>
        <w:t>, which displayed in italic font.</w:t>
      </w:r>
    </w:p>
    <w:p w:rsidR="001F52AE" w:rsidRDefault="001F52AE" w:rsidP="001F52AE">
      <w:pPr>
        <w:spacing w:after="0" w:line="375" w:lineRule="atLeast"/>
        <w:jc w:val="both"/>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formatting elements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title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Explanation of italic formatting element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an important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which displayed in italic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"https://www.javatpoint.com/oprweb/test.jsp?filename=htmlformat2_3"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r>
        <w:pict>
          <v:rect id="_x0000_i1027"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HTML Marked formatting</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want to mark or highlight a text, you should write the content within &lt;mark&gt;.........&lt;/mark&gt;.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 want to put a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Mark</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on your face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"https://www.javatpoint.com/oprweb/test.jsp?filename=htmlformat3"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Heading2"/>
        <w:shd w:val="clear" w:color="auto" w:fill="1C1D1C"/>
        <w:spacing w:line="312" w:lineRule="atLeast"/>
        <w:jc w:val="both"/>
        <w:rPr>
          <w:rFonts w:ascii="Segoe UI" w:hAnsi="Segoe UI" w:cs="Segoe UI"/>
          <w:color w:val="F9F9F9"/>
        </w:rPr>
      </w:pPr>
      <w:r>
        <w:rPr>
          <w:rFonts w:ascii="Segoe UI" w:hAnsi="Segoe UI" w:cs="Segoe UI"/>
          <w:color w:val="F9F9F9"/>
        </w:rPr>
        <w:t>I want to put a Mark on your face</w:t>
      </w:r>
    </w:p>
    <w:p w:rsidR="001F52AE" w:rsidRDefault="001F52AE" w:rsidP="001F52AE">
      <w:pPr>
        <w:rPr>
          <w:rFonts w:ascii="Times New Roman" w:hAnsi="Times New Roman" w:cs="Times New Roman"/>
        </w:rPr>
      </w:pPr>
      <w:r>
        <w:pict>
          <v:rect id="_x0000_i1028"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4) Underlined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write anything within &lt;u&gt;.........&lt;/u&gt; element, is shown in underlined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9"/>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underlined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u</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"https://www.javatpoint.com/oprweb/test.jsp?filename=htmlformat4"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u w:val="single"/>
        </w:rPr>
        <w:t>Write Your First Paragraph in underlined text.</w:t>
      </w:r>
    </w:p>
    <w:p w:rsidR="001F52AE" w:rsidRDefault="001F52AE" w:rsidP="001F52AE">
      <w:pPr>
        <w:rPr>
          <w:rFonts w:ascii="Times New Roman" w:hAnsi="Times New Roman" w:cs="Times New Roman"/>
        </w:rPr>
      </w:pPr>
      <w:r>
        <w:pict>
          <v:rect id="_x0000_i1029"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5) Strike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Anything written within &lt;strike&gt;.......................&lt;/strike&gt; element is displayed with strikethrough. It is a thin line which cross the statement.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0"/>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strike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with strikethrough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strike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"https://www.javatpoint.com/oprweb/test.jsp?filename=htmlformat5"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strike/>
          <w:color w:val="F9F9F9"/>
        </w:rPr>
        <w:t>Write Your First Paragraph with strikethrough.</w:t>
      </w:r>
    </w:p>
    <w:p w:rsidR="001F52AE" w:rsidRDefault="001F52AE" w:rsidP="001F52AE">
      <w:pPr>
        <w:rPr>
          <w:rFonts w:ascii="Times New Roman" w:hAnsi="Times New Roman" w:cs="Times New Roman"/>
        </w:rPr>
      </w:pPr>
      <w:r>
        <w:pict>
          <v:rect id="_x0000_i1030"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6) Monospaced Font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want that each letter has the same width then you should write the content within &lt;tt&gt;.............&lt;/tt&gt; element.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Note: We know that most of the fonts are known as variable-width fonts because different letters have different width. (for example: 'w' is wider than 'i'). Monospaced Font provides similar space among every letter.</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"https://www.javatpoint.com/html-formatting" </w:instrText>
      </w:r>
      <w:r>
        <w:rPr>
          <w:rFonts w:ascii="Segoe UI" w:hAnsi="Segoe UI" w:cs="Segoe UI"/>
          <w:color w:val="333333"/>
        </w:rPr>
        <w:fldChar w:fldCharType="separate"/>
      </w:r>
    </w:p>
    <w:p w:rsidR="001F52AE" w:rsidRDefault="001F52AE" w:rsidP="001F52AE">
      <w:pPr>
        <w:jc w:val="both"/>
        <w:rPr>
          <w:rFonts w:ascii="Segoe UI" w:hAnsi="Segoe UI" w:cs="Segoe UI"/>
          <w:color w:val="000000"/>
        </w:rPr>
      </w:pPr>
      <w:r>
        <w:rPr>
          <w:rFonts w:ascii="Segoe UI" w:hAnsi="Segoe UI" w:cs="Segoe UI"/>
          <w:color w:val="333333"/>
        </w:rPr>
        <w:fldChar w:fldCharType="end"/>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monospaced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tt</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"https://www.javatpoint.com/oprweb/test.jsp?filename=htmlformat6"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rPr>
        <w:t>Hello </w:t>
      </w:r>
      <w:r>
        <w:rPr>
          <w:rStyle w:val="HTMLTypewriter"/>
          <w:color w:val="F9F9F9"/>
        </w:rPr>
        <w:t>Write Your First Paragraph in monospaced font.</w:t>
      </w:r>
    </w:p>
    <w:p w:rsidR="001F52AE" w:rsidRDefault="001F52AE" w:rsidP="001F52AE">
      <w:pPr>
        <w:rPr>
          <w:rFonts w:ascii="Times New Roman" w:hAnsi="Times New Roman" w:cs="Times New Roman"/>
        </w:rPr>
      </w:pPr>
      <w:r>
        <w:pict>
          <v:rect id="_x0000_i1031"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7) Superscript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put the content within &lt;sup&gt;..............&lt;/sup&gt; element, is shown in superscript; means it is displayed half a character's height above the other characters.</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2"/>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sup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superscript.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sup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"https://www.javatpoint.com/oprweb/test.jsp?filename=htmlformat7"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rPr>
        <w:t>Hello </w:t>
      </w:r>
      <w:r>
        <w:rPr>
          <w:rFonts w:ascii="Segoe UI" w:hAnsi="Segoe UI" w:cs="Segoe UI"/>
          <w:color w:val="F9F9F9"/>
          <w:vertAlign w:val="superscript"/>
        </w:rPr>
        <w:t>Write Your First Paragraph in superscript.</w:t>
      </w:r>
    </w:p>
    <w:p w:rsidR="001F52AE" w:rsidRDefault="001F52AE" w:rsidP="001F52AE">
      <w:pPr>
        <w:rPr>
          <w:rFonts w:ascii="Times New Roman" w:hAnsi="Times New Roman" w:cs="Times New Roman"/>
        </w:rPr>
      </w:pPr>
      <w:r>
        <w:pict>
          <v:rect id="_x0000_i1032"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8) Subscript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put the content within &lt;sub&gt;..............&lt;/sub&gt; element, is shown in subscript ; means it is displayed half a character's height below the other characters.</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3"/>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sub</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Paragraph in subscript.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sub</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"https://www.javatpoint.com/oprweb/test.jsp?filename=htmlformat8"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rPr>
        <w:t>Hello </w:t>
      </w:r>
      <w:r>
        <w:rPr>
          <w:rFonts w:ascii="Segoe UI" w:hAnsi="Segoe UI" w:cs="Segoe UI"/>
          <w:color w:val="F9F9F9"/>
          <w:vertAlign w:val="subscript"/>
        </w:rPr>
        <w:t>Write Your First Paragraph in subscript.</w:t>
      </w:r>
    </w:p>
    <w:p w:rsidR="001F52AE" w:rsidRDefault="001F52AE" w:rsidP="001F52AE">
      <w:pPr>
        <w:rPr>
          <w:rFonts w:ascii="Times New Roman" w:hAnsi="Times New Roman" w:cs="Times New Roman"/>
        </w:rPr>
      </w:pPr>
      <w:r>
        <w:pict>
          <v:rect id="_x0000_i1033"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9) Deleted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Anything that puts within &lt;del&gt;..........&lt;/del&gt; is displayed as deleted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Delete your first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"https://www.javatpoint.com/oprweb/test.jsp?filename=htmlformat9"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shd w:val="clear" w:color="auto" w:fill="1C1D1C"/>
        <w:jc w:val="both"/>
        <w:rPr>
          <w:rFonts w:ascii="Segoe UI" w:hAnsi="Segoe UI" w:cs="Segoe UI"/>
          <w:color w:val="F9F9F9"/>
        </w:rPr>
      </w:pPr>
      <w:r>
        <w:rPr>
          <w:rFonts w:ascii="Segoe UI" w:hAnsi="Segoe UI" w:cs="Segoe UI"/>
          <w:color w:val="F9F9F9"/>
        </w:rPr>
        <w:t>Hello</w:t>
      </w:r>
    </w:p>
    <w:p w:rsidR="001F52AE" w:rsidRDefault="001F52AE" w:rsidP="001F52AE">
      <w:pPr>
        <w:rPr>
          <w:rFonts w:ascii="Times New Roman" w:hAnsi="Times New Roman" w:cs="Times New Roman"/>
        </w:rPr>
      </w:pPr>
      <w:r>
        <w:pict>
          <v:rect id="_x0000_i1034"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10) Inserted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Anything that puts within &lt;ins&gt;..........&lt;/ins&gt; is displayed as inserted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Delete your first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ins</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another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"https://www.javatpoint.com/oprweb/test.jsp?filename=htmlformat10"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del w:id="0" w:author="Unknown">
        <w:r>
          <w:rPr>
            <w:rFonts w:ascii="Segoe UI" w:hAnsi="Segoe UI" w:cs="Segoe UI"/>
            <w:color w:val="F9F9F9"/>
          </w:rPr>
          <w:delText>Delete your first paragraph.</w:delText>
        </w:r>
      </w:del>
      <w:ins w:id="1" w:author="Unknown">
        <w:r>
          <w:rPr>
            <w:rFonts w:ascii="Segoe UI" w:hAnsi="Segoe UI" w:cs="Segoe UI"/>
            <w:color w:val="F9F9F9"/>
          </w:rPr>
          <w:t>Write another paragraph.</w:t>
        </w:r>
      </w:ins>
    </w:p>
    <w:p w:rsidR="001F52AE" w:rsidRDefault="001F52AE" w:rsidP="001F52AE">
      <w:pPr>
        <w:rPr>
          <w:rFonts w:ascii="Times New Roman" w:hAnsi="Times New Roman" w:cs="Times New Roman"/>
        </w:rPr>
      </w:pPr>
      <w:r>
        <w:pict>
          <v:rect id="_x0000_i1035"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11) Larger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want to put your font size larger than the rest of the text then put the content within &lt;big&gt;.........&lt;/big&gt;. It increase one font size larger than the previous one.</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6"/>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big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the paragraph in larger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big</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"https://www.javatpoint.com/oprweb/test.jsp?filename=htmlformat11"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Style w:val="Strong"/>
          <w:rFonts w:ascii="Segoe UI" w:hAnsi="Segoe UI" w:cs="Segoe UI"/>
          <w:color w:val="333333"/>
        </w:rPr>
      </w:pPr>
    </w:p>
    <w:p w:rsidR="001F52AE" w:rsidRDefault="001F52AE" w:rsidP="001F52AE">
      <w:pPr>
        <w:pStyle w:val="NormalWeb"/>
        <w:shd w:val="clear" w:color="auto" w:fill="FFFFFF"/>
        <w:jc w:val="both"/>
        <w:rPr>
          <w:rStyle w:val="Strong"/>
          <w:rFonts w:ascii="Segoe UI" w:hAnsi="Segoe UI" w:cs="Segoe UI"/>
          <w:color w:val="333333"/>
        </w:rPr>
      </w:pP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rPr>
        <w:t>Hello </w:t>
      </w:r>
      <w:r>
        <w:rPr>
          <w:rFonts w:ascii="Segoe UI" w:hAnsi="Segoe UI" w:cs="Segoe UI"/>
          <w:color w:val="F9F9F9"/>
          <w:sz w:val="27"/>
          <w:szCs w:val="27"/>
        </w:rPr>
        <w:t>Write the paragraph in larger font.</w:t>
      </w:r>
    </w:p>
    <w:p w:rsidR="001F52AE" w:rsidRDefault="001F52AE" w:rsidP="001F52AE">
      <w:pPr>
        <w:rPr>
          <w:rFonts w:ascii="Times New Roman" w:hAnsi="Times New Roman" w:cs="Times New Roman"/>
        </w:rPr>
      </w:pPr>
      <w:r>
        <w:pict>
          <v:rect id="_x0000_i1036" style="width:0;height:.75pt" o:hralign="left" o:hrstd="t" o:hrnoshade="t" o:hr="t" fillcolor="#d4d4d4" stroked="f"/>
        </w:pict>
      </w:r>
    </w:p>
    <w:p w:rsidR="001F52AE" w:rsidRDefault="001F52AE" w:rsidP="001F52AE">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12) Smaller Text</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If you want to put your font size smaller than the rest of the text then put the content within &lt;small&gt;.........&lt;/small&gt;tag. It reduces one font size than the previous one.</w:t>
      </w:r>
    </w:p>
    <w:p w:rsidR="001F52AE" w:rsidRDefault="001F52AE" w:rsidP="001F52AE">
      <w:pPr>
        <w:pStyle w:val="NormalWeb"/>
        <w:shd w:val="clear" w:color="auto" w:fill="FFFFFF"/>
        <w:jc w:val="both"/>
        <w:rPr>
          <w:rFonts w:ascii="Segoe UI" w:hAnsi="Segoe UI" w:cs="Segoe UI"/>
          <w:color w:val="333333"/>
        </w:rPr>
      </w:pPr>
      <w:r>
        <w:rPr>
          <w:rFonts w:ascii="Segoe UI" w:hAnsi="Segoe UI" w:cs="Segoe UI"/>
          <w:color w:val="333333"/>
        </w:rPr>
        <w:t>See this example:</w:t>
      </w:r>
    </w:p>
    <w:p w:rsidR="001F52AE" w:rsidRDefault="001F52AE" w:rsidP="001F52AE">
      <w:pPr>
        <w:numPr>
          <w:ilvl w:val="0"/>
          <w:numId w:val="1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the paragraph in smaller font.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small</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1F52AE" w:rsidRDefault="001F52AE" w:rsidP="001F52AE">
      <w:pPr>
        <w:spacing w:line="240" w:lineRule="auto"/>
        <w:rPr>
          <w:rStyle w:val="Hyperlink"/>
          <w:rFonts w:ascii="Verdana" w:hAnsi="Verdana"/>
          <w:b/>
          <w:bCs/>
          <w:color w:val="FFFFFF"/>
          <w:sz w:val="20"/>
          <w:szCs w:val="20"/>
          <w:u w:val="none"/>
          <w:shd w:val="clear" w:color="auto" w:fill="4CAF50"/>
        </w:rPr>
      </w:pPr>
      <w:r>
        <w:rPr>
          <w:rStyle w:val="testit"/>
          <w:rFonts w:ascii="Segoe UI" w:hAnsi="Segoe UI" w:cs="Segoe UI"/>
          <w:color w:val="333333"/>
          <w:shd w:val="clear" w:color="auto" w:fill="FFFFFF"/>
        </w:rPr>
        <w:fldChar w:fldCharType="begin"/>
      </w:r>
      <w:r>
        <w:rPr>
          <w:rStyle w:val="testit"/>
          <w:rFonts w:ascii="Segoe UI" w:hAnsi="Segoe UI" w:cs="Segoe UI"/>
          <w:color w:val="333333"/>
          <w:shd w:val="clear" w:color="auto" w:fill="FFFFFF"/>
        </w:rPr>
        <w:instrText xml:space="preserve"> HYPERLINK "https://www.javatpoint.com/oprweb/test.jsp?filename=htmlformat12" \t "_blank" </w:instrText>
      </w:r>
      <w:r>
        <w:rPr>
          <w:rStyle w:val="testit"/>
          <w:rFonts w:ascii="Segoe UI" w:hAnsi="Segoe UI" w:cs="Segoe UI"/>
          <w:color w:val="333333"/>
          <w:shd w:val="clear" w:color="auto" w:fill="FFFFFF"/>
        </w:rPr>
        <w:fldChar w:fldCharType="separate"/>
      </w:r>
      <w:r>
        <w:rPr>
          <w:rStyle w:val="Hyperlink"/>
          <w:rFonts w:ascii="Verdana" w:hAnsi="Verdana" w:cs="Segoe UI"/>
          <w:b/>
          <w:bCs/>
          <w:color w:val="FFFFFF"/>
          <w:sz w:val="20"/>
          <w:szCs w:val="20"/>
          <w:shd w:val="clear" w:color="auto" w:fill="4CAF50"/>
        </w:rPr>
        <w:t>Test it Now</w:t>
      </w:r>
    </w:p>
    <w:p w:rsidR="001F52AE" w:rsidRDefault="001F52AE" w:rsidP="001F52AE">
      <w:pPr>
        <w:rPr>
          <w:rFonts w:ascii="Times New Roman" w:hAnsi="Times New Roman" w:cs="Times New Roman"/>
          <w:sz w:val="24"/>
          <w:szCs w:val="24"/>
        </w:rPr>
      </w:pPr>
      <w:r>
        <w:rPr>
          <w:rStyle w:val="testit"/>
          <w:rFonts w:ascii="Segoe UI" w:hAnsi="Segoe UI" w:cs="Segoe UI"/>
          <w:color w:val="333333"/>
          <w:shd w:val="clear" w:color="auto" w:fill="FFFFFF"/>
        </w:rPr>
        <w:fldChar w:fldCharType="end"/>
      </w:r>
    </w:p>
    <w:p w:rsidR="001F52AE" w:rsidRDefault="001F52AE" w:rsidP="001F52A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1F52AE" w:rsidRDefault="001F52AE" w:rsidP="001F52AE">
      <w:pPr>
        <w:pStyle w:val="NormalWeb"/>
        <w:shd w:val="clear" w:color="auto" w:fill="1C1D1C"/>
        <w:jc w:val="both"/>
        <w:rPr>
          <w:rFonts w:ascii="Segoe UI" w:hAnsi="Segoe UI" w:cs="Segoe UI"/>
          <w:color w:val="F9F9F9"/>
        </w:rPr>
      </w:pPr>
      <w:r>
        <w:rPr>
          <w:rFonts w:ascii="Segoe UI" w:hAnsi="Segoe UI" w:cs="Segoe UI"/>
          <w:color w:val="F9F9F9"/>
        </w:rPr>
        <w:t>Hello </w:t>
      </w:r>
      <w:r>
        <w:rPr>
          <w:rFonts w:ascii="Segoe UI" w:hAnsi="Segoe UI" w:cs="Segoe UI"/>
          <w:color w:val="F9F9F9"/>
          <w:sz w:val="20"/>
          <w:szCs w:val="20"/>
        </w:rPr>
        <w:t>Write the paragraph in smaller font.</w:t>
      </w:r>
    </w:p>
    <w:p w:rsidR="001F52AE" w:rsidRDefault="001F52AE" w:rsidP="001F52AE"/>
    <w:p w:rsidR="001F52AE" w:rsidRDefault="001F52AE" w:rsidP="001F52AE">
      <w:pPr>
        <w:pStyle w:val="Heading1"/>
        <w:shd w:val="clear" w:color="auto" w:fill="FFFFFF"/>
        <w:spacing w:before="150" w:beforeAutospacing="0" w:after="150" w:afterAutospacing="0"/>
        <w:rPr>
          <w:rFonts w:ascii="Segoe UI" w:hAnsi="Segoe UI" w:cs="Segoe UI"/>
          <w:b w:val="0"/>
          <w:bCs w:val="0"/>
          <w:color w:val="000000"/>
          <w:sz w:val="63"/>
          <w:szCs w:val="63"/>
        </w:rPr>
      </w:pPr>
      <w:r>
        <w:t>2.</w:t>
      </w:r>
      <w:r w:rsidRPr="001F52AE">
        <w:rPr>
          <w:rFonts w:ascii="Segoe UI" w:hAnsi="Segoe UI" w:cs="Segoe UI"/>
          <w:b w:val="0"/>
          <w:bCs w:val="0"/>
          <w:color w:val="000000"/>
          <w:sz w:val="63"/>
          <w:szCs w:val="63"/>
        </w:rPr>
        <w:t xml:space="preserve"> </w:t>
      </w:r>
      <w:r>
        <w:rPr>
          <w:rFonts w:ascii="Segoe UI" w:hAnsi="Segoe UI" w:cs="Segoe UI"/>
          <w:b w:val="0"/>
          <w:bCs w:val="0"/>
          <w:color w:val="000000"/>
          <w:sz w:val="63"/>
          <w:szCs w:val="63"/>
        </w:rPr>
        <w:t>CSS </w:t>
      </w:r>
      <w:r>
        <w:rPr>
          <w:rStyle w:val="colorh1"/>
          <w:rFonts w:ascii="Segoe UI" w:hAnsi="Segoe UI" w:cs="Segoe UI"/>
          <w:b w:val="0"/>
          <w:bCs w:val="0"/>
          <w:color w:val="000000"/>
          <w:sz w:val="63"/>
          <w:szCs w:val="63"/>
        </w:rPr>
        <w:t>Selectors</w:t>
      </w:r>
    </w:p>
    <w:p w:rsidR="001F52AE" w:rsidRDefault="001F52AE" w:rsidP="001F52AE">
      <w:pPr>
        <w:pStyle w:val="intro"/>
        <w:shd w:val="clear" w:color="auto" w:fill="FFFFFF"/>
        <w:spacing w:before="288" w:beforeAutospacing="0" w:after="288" w:afterAutospacing="0"/>
        <w:rPr>
          <w:rFonts w:ascii="Verdana" w:hAnsi="Verdana"/>
          <w:color w:val="000000"/>
        </w:rPr>
      </w:pPr>
      <w:r>
        <w:rPr>
          <w:rFonts w:ascii="Verdana" w:hAnsi="Verdana"/>
          <w:color w:val="000000"/>
        </w:rPr>
        <w:t>A CSS selector selects the HTML element(s) you want to style.</w:t>
      </w:r>
    </w:p>
    <w:p w:rsidR="001F52AE" w:rsidRPr="001F52AE" w:rsidRDefault="001F52AE" w:rsidP="001F52AE">
      <w:pPr>
        <w:shd w:val="clear" w:color="auto" w:fill="FFFFFF"/>
        <w:spacing w:before="288" w:after="288"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CSS selectors are used to "find" (or select) the HTML elements you want to style.</w:t>
      </w:r>
    </w:p>
    <w:p w:rsidR="001F52AE" w:rsidRPr="001F52AE" w:rsidRDefault="001F52AE" w:rsidP="001F52AE">
      <w:pPr>
        <w:shd w:val="clear" w:color="auto" w:fill="FFFFFF"/>
        <w:spacing w:before="288" w:after="288"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We can divide CSS selectors into five categories:</w:t>
      </w:r>
    </w:p>
    <w:p w:rsidR="001F52AE" w:rsidRPr="001F52AE" w:rsidRDefault="001F52AE" w:rsidP="001F52A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Simple selectors (select elements based on name, id, class)</w:t>
      </w:r>
    </w:p>
    <w:p w:rsidR="001F52AE" w:rsidRPr="001F52AE" w:rsidRDefault="001F52AE" w:rsidP="001F52A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5" w:history="1">
        <w:r w:rsidRPr="001F52AE">
          <w:rPr>
            <w:rFonts w:ascii="Verdana" w:eastAsia="Times New Roman" w:hAnsi="Verdana" w:cs="Times New Roman"/>
            <w:color w:val="0000FF"/>
            <w:sz w:val="23"/>
            <w:szCs w:val="23"/>
            <w:u w:val="single"/>
            <w:lang w:eastAsia="en-IN"/>
          </w:rPr>
          <w:t>Combinator selectors</w:t>
        </w:r>
      </w:hyperlink>
      <w:r w:rsidRPr="001F52AE">
        <w:rPr>
          <w:rFonts w:ascii="Verdana" w:eastAsia="Times New Roman" w:hAnsi="Verdana" w:cs="Times New Roman"/>
          <w:color w:val="000000"/>
          <w:sz w:val="23"/>
          <w:szCs w:val="23"/>
          <w:lang w:eastAsia="en-IN"/>
        </w:rPr>
        <w:t> (select elements based on a specific relationship between them)</w:t>
      </w:r>
    </w:p>
    <w:p w:rsidR="001F52AE" w:rsidRPr="001F52AE" w:rsidRDefault="001F52AE" w:rsidP="001F52A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6" w:history="1">
        <w:r w:rsidRPr="001F52AE">
          <w:rPr>
            <w:rFonts w:ascii="Verdana" w:eastAsia="Times New Roman" w:hAnsi="Verdana" w:cs="Times New Roman"/>
            <w:color w:val="059862"/>
            <w:sz w:val="23"/>
            <w:szCs w:val="23"/>
            <w:u w:val="single"/>
            <w:lang w:eastAsia="en-IN"/>
          </w:rPr>
          <w:t>Pseudo-class selectors</w:t>
        </w:r>
      </w:hyperlink>
      <w:r w:rsidRPr="001F52AE">
        <w:rPr>
          <w:rFonts w:ascii="Verdana" w:eastAsia="Times New Roman" w:hAnsi="Verdana" w:cs="Times New Roman"/>
          <w:color w:val="000000"/>
          <w:sz w:val="23"/>
          <w:szCs w:val="23"/>
          <w:lang w:eastAsia="en-IN"/>
        </w:rPr>
        <w:t> (select elements based on a certain state)</w:t>
      </w:r>
    </w:p>
    <w:p w:rsidR="001F52AE" w:rsidRPr="001F52AE" w:rsidRDefault="001F52AE" w:rsidP="001F52A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7" w:history="1">
        <w:r w:rsidRPr="001F52AE">
          <w:rPr>
            <w:rFonts w:ascii="Verdana" w:eastAsia="Times New Roman" w:hAnsi="Verdana" w:cs="Times New Roman"/>
            <w:color w:val="0000FF"/>
            <w:sz w:val="23"/>
            <w:szCs w:val="23"/>
            <w:u w:val="single"/>
            <w:lang w:eastAsia="en-IN"/>
          </w:rPr>
          <w:t>Pseudo-elements selectors</w:t>
        </w:r>
      </w:hyperlink>
      <w:r w:rsidRPr="001F52AE">
        <w:rPr>
          <w:rFonts w:ascii="Verdana" w:eastAsia="Times New Roman" w:hAnsi="Verdana" w:cs="Times New Roman"/>
          <w:color w:val="000000"/>
          <w:sz w:val="23"/>
          <w:szCs w:val="23"/>
          <w:lang w:eastAsia="en-IN"/>
        </w:rPr>
        <w:t> (select and style a part of an element)</w:t>
      </w:r>
    </w:p>
    <w:p w:rsidR="001F52AE" w:rsidRDefault="001F52AE" w:rsidP="001F52AE">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hyperlink r:id="rId8" w:history="1">
        <w:r w:rsidRPr="001F52AE">
          <w:rPr>
            <w:rFonts w:ascii="Verdana" w:eastAsia="Times New Roman" w:hAnsi="Verdana" w:cs="Times New Roman"/>
            <w:color w:val="0000FF"/>
            <w:sz w:val="23"/>
            <w:szCs w:val="23"/>
            <w:u w:val="single"/>
            <w:lang w:eastAsia="en-IN"/>
          </w:rPr>
          <w:t>Attribute selectors</w:t>
        </w:r>
      </w:hyperlink>
      <w:r w:rsidRPr="001F52AE">
        <w:rPr>
          <w:rFonts w:ascii="Verdana" w:eastAsia="Times New Roman" w:hAnsi="Verdana" w:cs="Times New Roman"/>
          <w:color w:val="000000"/>
          <w:sz w:val="23"/>
          <w:szCs w:val="23"/>
          <w:lang w:eastAsia="en-IN"/>
        </w:rPr>
        <w:t> (select elements based on an attribute or attribute value)</w:t>
      </w:r>
    </w:p>
    <w:p w:rsidR="001F52AE" w:rsidRDefault="001F52AE" w:rsidP="001F52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element Selector</w:t>
      </w:r>
    </w:p>
    <w:p w:rsidR="001F52AE" w:rsidRPr="001F52AE" w:rsidRDefault="001F52AE" w:rsidP="001F52AE">
      <w:pPr>
        <w:shd w:val="clear" w:color="auto" w:fill="FFFFFF"/>
        <w:spacing w:before="288" w:after="288"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The element selector selects HTML elements based on the element name.</w:t>
      </w:r>
    </w:p>
    <w:p w:rsidR="001F52AE" w:rsidRDefault="001F52AE" w:rsidP="001F52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F52AE" w:rsidRDefault="001F52AE" w:rsidP="001F52A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Here, all &lt;p&gt; elements on the page will be center-aligned, with a red text color: </w:t>
      </w:r>
    </w:p>
    <w:p w:rsidR="001F52AE" w:rsidRDefault="001F52AE" w:rsidP="001F52AE">
      <w:pPr>
        <w:shd w:val="clear" w:color="auto" w:fill="FFFFFF"/>
        <w:rPr>
          <w:rFonts w:ascii="Consolas" w:hAnsi="Consolas"/>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F52AE" w:rsidRDefault="001F52AE" w:rsidP="001F52AE">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u w:val="none"/>
            <w:bdr w:val="none" w:sz="0" w:space="0" w:color="auto" w:frame="1"/>
            <w:shd w:val="clear" w:color="auto" w:fill="4CAF50"/>
          </w:rPr>
          <w:t>Try it Yourself »</w:t>
        </w:r>
      </w:hyperlink>
    </w:p>
    <w:p w:rsidR="001F52AE" w:rsidRPr="001F52AE" w:rsidRDefault="001F52AE" w:rsidP="001F52A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rsidR="001F52AE" w:rsidRDefault="001F52AE" w:rsidP="001F52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id Selector</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selector uses the id attribute of an HTML element to select a specific element.</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id of an element is unique within a page, so the id selector is used to select one unique element!</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element with a specific id, write a hash (#) character, followed by the id of the element.</w:t>
      </w:r>
    </w:p>
    <w:p w:rsidR="001F52AE" w:rsidRDefault="001F52AE" w:rsidP="001F52A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F52AE" w:rsidRDefault="001F52AE" w:rsidP="001F52A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be applied to the HTML element with id="para1": </w:t>
      </w:r>
    </w:p>
    <w:p w:rsidR="001F52AE" w:rsidRDefault="001F52AE" w:rsidP="001F52AE">
      <w:pPr>
        <w:shd w:val="clear" w:color="auto" w:fill="FFFFFF"/>
        <w:rPr>
          <w:rStyle w:val="cssdelimitercolor"/>
          <w:rFonts w:ascii="Consolas" w:hAnsi="Consolas"/>
          <w:color w:val="000000"/>
          <w:sz w:val="23"/>
          <w:szCs w:val="23"/>
        </w:rPr>
      </w:pPr>
      <w:r>
        <w:rPr>
          <w:rStyle w:val="cssselectorcolor"/>
          <w:rFonts w:ascii="Consolas" w:hAnsi="Consolas"/>
          <w:color w:val="A52A2A"/>
          <w:sz w:val="23"/>
          <w:szCs w:val="23"/>
        </w:rPr>
        <w:t>#para1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F52AE" w:rsidRDefault="001F52AE" w:rsidP="001F52AE">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An id name cannot start with a number!</w:t>
      </w:r>
    </w:p>
    <w:p w:rsidR="001F52AE" w:rsidRDefault="001F52AE" w:rsidP="001F52AE">
      <w:pPr>
        <w:shd w:val="clear" w:color="auto" w:fill="FFFFFF"/>
        <w:rPr>
          <w:rFonts w:ascii="Consolas" w:hAnsi="Consolas"/>
          <w:color w:val="000000"/>
          <w:sz w:val="23"/>
          <w:szCs w:val="23"/>
        </w:rPr>
      </w:pPr>
    </w:p>
    <w:p w:rsidR="001F52AE" w:rsidRDefault="001F52AE" w:rsidP="001F52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class Selector</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 selector selects HTML elements with a specific class attribute.</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elements with a specific class, write a period (.) character, followed by the class name.</w:t>
      </w:r>
    </w:p>
    <w:p w:rsidR="001F52AE" w:rsidRDefault="001F52AE" w:rsidP="001F52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F52AE" w:rsidRDefault="001F52AE" w:rsidP="001F52A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 this example all HTML elements with class="center" will be red and center-aligned: </w:t>
      </w:r>
    </w:p>
    <w:p w:rsidR="001F52AE" w:rsidRDefault="001F52AE" w:rsidP="001F52AE">
      <w:pPr>
        <w:shd w:val="clear" w:color="auto" w:fill="FFFFFF"/>
        <w:rPr>
          <w:rFonts w:ascii="Consolas" w:hAnsi="Consolas"/>
          <w:color w:val="000000"/>
          <w:sz w:val="23"/>
          <w:szCs w:val="23"/>
        </w:rPr>
      </w:pPr>
      <w:r>
        <w:rPr>
          <w:rStyle w:val="cssselectorcolor"/>
          <w:rFonts w:ascii="Consolas" w:hAnsi="Consolas"/>
          <w:color w:val="A52A2A"/>
          <w:sz w:val="23"/>
          <w:szCs w:val="23"/>
        </w:rPr>
        <w:t>.center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specify that only specific HTML elements should be affected by a class.</w:t>
      </w:r>
    </w:p>
    <w:p w:rsidR="001F52AE" w:rsidRPr="001F52AE" w:rsidRDefault="001F52AE" w:rsidP="001F52AE">
      <w:pPr>
        <w:spacing w:before="240" w:after="24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In this example only &lt;p&gt; elements with class="center" will be red and center-aligned: </w:t>
      </w:r>
    </w:p>
    <w:p w:rsidR="001F52AE" w:rsidRPr="001F52AE" w:rsidRDefault="001F52AE" w:rsidP="001F52AE">
      <w:pPr>
        <w:shd w:val="clear" w:color="auto" w:fill="FFFFFF"/>
        <w:spacing w:after="0" w:line="240" w:lineRule="auto"/>
        <w:rPr>
          <w:rFonts w:ascii="Consolas" w:eastAsia="Times New Roman" w:hAnsi="Consolas" w:cs="Times New Roman"/>
          <w:color w:val="000000"/>
          <w:sz w:val="23"/>
          <w:szCs w:val="23"/>
          <w:lang w:eastAsia="en-IN"/>
        </w:rPr>
      </w:pPr>
      <w:r w:rsidRPr="001F52AE">
        <w:rPr>
          <w:rFonts w:ascii="Consolas" w:eastAsia="Times New Roman" w:hAnsi="Consolas" w:cs="Times New Roman"/>
          <w:color w:val="A52A2A"/>
          <w:sz w:val="23"/>
          <w:szCs w:val="23"/>
          <w:lang w:eastAsia="en-IN"/>
        </w:rPr>
        <w:t>p.center </w:t>
      </w:r>
      <w:r w:rsidRPr="001F52AE">
        <w:rPr>
          <w:rFonts w:ascii="Consolas" w:eastAsia="Times New Roman" w:hAnsi="Consolas" w:cs="Times New Roman"/>
          <w:color w:val="000000"/>
          <w:sz w:val="23"/>
          <w:szCs w:val="23"/>
          <w:lang w:eastAsia="en-IN"/>
        </w:rPr>
        <w:t>{</w:t>
      </w:r>
      <w:r w:rsidRPr="001F52AE">
        <w:rPr>
          <w:rFonts w:ascii="Consolas" w:eastAsia="Times New Roman" w:hAnsi="Consolas" w:cs="Times New Roman"/>
          <w:color w:val="FF0000"/>
          <w:sz w:val="23"/>
          <w:szCs w:val="23"/>
          <w:lang w:eastAsia="en-IN"/>
        </w:rPr>
        <w:br/>
        <w:t>  text-align</w:t>
      </w:r>
      <w:r w:rsidRPr="001F52AE">
        <w:rPr>
          <w:rFonts w:ascii="Consolas" w:eastAsia="Times New Roman" w:hAnsi="Consolas" w:cs="Times New Roman"/>
          <w:color w:val="000000"/>
          <w:sz w:val="23"/>
          <w:szCs w:val="23"/>
          <w:lang w:eastAsia="en-IN"/>
        </w:rPr>
        <w:t>:</w:t>
      </w:r>
      <w:r w:rsidRPr="001F52AE">
        <w:rPr>
          <w:rFonts w:ascii="Consolas" w:eastAsia="Times New Roman" w:hAnsi="Consolas" w:cs="Times New Roman"/>
          <w:color w:val="0000CD"/>
          <w:sz w:val="23"/>
          <w:szCs w:val="23"/>
          <w:lang w:eastAsia="en-IN"/>
        </w:rPr>
        <w:t> center</w:t>
      </w:r>
      <w:r w:rsidRPr="001F52AE">
        <w:rPr>
          <w:rFonts w:ascii="Consolas" w:eastAsia="Times New Roman" w:hAnsi="Consolas" w:cs="Times New Roman"/>
          <w:color w:val="000000"/>
          <w:sz w:val="23"/>
          <w:szCs w:val="23"/>
          <w:lang w:eastAsia="en-IN"/>
        </w:rPr>
        <w:t>;</w:t>
      </w:r>
      <w:r w:rsidRPr="001F52AE">
        <w:rPr>
          <w:rFonts w:ascii="Consolas" w:eastAsia="Times New Roman" w:hAnsi="Consolas" w:cs="Times New Roman"/>
          <w:color w:val="FF0000"/>
          <w:sz w:val="23"/>
          <w:szCs w:val="23"/>
          <w:lang w:eastAsia="en-IN"/>
        </w:rPr>
        <w:br/>
        <w:t>  color</w:t>
      </w:r>
      <w:r w:rsidRPr="001F52AE">
        <w:rPr>
          <w:rFonts w:ascii="Consolas" w:eastAsia="Times New Roman" w:hAnsi="Consolas" w:cs="Times New Roman"/>
          <w:color w:val="000000"/>
          <w:sz w:val="23"/>
          <w:szCs w:val="23"/>
          <w:lang w:eastAsia="en-IN"/>
        </w:rPr>
        <w:t>:</w:t>
      </w:r>
      <w:r w:rsidRPr="001F52AE">
        <w:rPr>
          <w:rFonts w:ascii="Consolas" w:eastAsia="Times New Roman" w:hAnsi="Consolas" w:cs="Times New Roman"/>
          <w:color w:val="0000CD"/>
          <w:sz w:val="23"/>
          <w:szCs w:val="23"/>
          <w:lang w:eastAsia="en-IN"/>
        </w:rPr>
        <w:t> red</w:t>
      </w:r>
      <w:r w:rsidRPr="001F52AE">
        <w:rPr>
          <w:rFonts w:ascii="Consolas" w:eastAsia="Times New Roman" w:hAnsi="Consolas" w:cs="Times New Roman"/>
          <w:color w:val="000000"/>
          <w:sz w:val="23"/>
          <w:szCs w:val="23"/>
          <w:lang w:eastAsia="en-IN"/>
        </w:rPr>
        <w:t>;</w:t>
      </w:r>
      <w:r w:rsidRPr="001F52AE">
        <w:rPr>
          <w:rFonts w:ascii="Consolas" w:eastAsia="Times New Roman" w:hAnsi="Consolas" w:cs="Times New Roman"/>
          <w:color w:val="FF0000"/>
          <w:sz w:val="23"/>
          <w:szCs w:val="23"/>
          <w:lang w:eastAsia="en-IN"/>
        </w:rPr>
        <w:br/>
      </w:r>
      <w:r w:rsidRPr="001F52AE">
        <w:rPr>
          <w:rFonts w:ascii="Consolas" w:eastAsia="Times New Roman" w:hAnsi="Consolas" w:cs="Times New Roman"/>
          <w:color w:val="000000"/>
          <w:sz w:val="23"/>
          <w:szCs w:val="23"/>
          <w:lang w:eastAsia="en-IN"/>
        </w:rPr>
        <w:t>}</w:t>
      </w:r>
    </w:p>
    <w:p w:rsidR="001F52AE" w:rsidRDefault="001F52AE" w:rsidP="001F52AE">
      <w:pPr>
        <w:shd w:val="clear" w:color="auto" w:fill="FFFFFF"/>
        <w:rPr>
          <w:rFonts w:ascii="Consolas" w:hAnsi="Consolas"/>
          <w:color w:val="000000"/>
          <w:sz w:val="23"/>
          <w:szCs w:val="23"/>
        </w:rPr>
      </w:pPr>
    </w:p>
    <w:p w:rsidR="001F52AE" w:rsidRDefault="001F52AE" w:rsidP="001F52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CSS Universal Selector</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universal selector (*) selects all HTML elements on the page.</w:t>
      </w:r>
    </w:p>
    <w:p w:rsidR="001F52AE" w:rsidRDefault="001F52AE" w:rsidP="001F52AE">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F52AE" w:rsidRDefault="001F52AE" w:rsidP="001F52AE">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CSS rule below will affect every HTML element on the page: </w:t>
      </w:r>
    </w:p>
    <w:p w:rsidR="001F52AE" w:rsidRDefault="001F52AE" w:rsidP="001F52AE">
      <w:pPr>
        <w:shd w:val="clear" w:color="auto" w:fill="FFFFFF"/>
        <w:rPr>
          <w:rFonts w:ascii="Consolas" w:hAnsi="Consolas"/>
          <w:color w:val="000000"/>
          <w:sz w:val="23"/>
          <w:szCs w:val="23"/>
        </w:rPr>
      </w:pPr>
      <w:r>
        <w:rPr>
          <w:rStyle w:val="cssselectorcolor"/>
          <w:rFonts w:ascii="Consolas" w:hAnsi="Consolas"/>
          <w:color w:val="A52A2A"/>
          <w:sz w:val="23"/>
          <w:szCs w:val="23"/>
        </w:rPr>
        <w:t>*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F52AE" w:rsidRDefault="001F52AE" w:rsidP="001F52AE">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The CSS Grouping Selector</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grouping selector selects all the HTML elements with the same style definitions.</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at the following CSS code (the h1, h2, and p elements have the same style definitions):</w:t>
      </w:r>
    </w:p>
    <w:p w:rsidR="001F52AE" w:rsidRDefault="001F52AE" w:rsidP="001F52AE">
      <w:pPr>
        <w:shd w:val="clear" w:color="auto" w:fill="FFFFFF"/>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h1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h2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rPr>
        <w:br/>
      </w:r>
      <w:r>
        <w:rPr>
          <w:rFonts w:ascii="Consolas" w:hAnsi="Consolas"/>
          <w:color w:val="A52A2A"/>
          <w:sz w:val="23"/>
          <w:szCs w:val="23"/>
          <w:shd w:val="clear" w:color="auto" w:fill="FFFFFF"/>
        </w:rPr>
        <w:t>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text-align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center</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red</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will be better to group the selectors, to minimize the code.</w:t>
      </w:r>
    </w:p>
    <w:p w:rsidR="001F52AE" w:rsidRDefault="001F52AE" w:rsidP="001F52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group selectors, separate each selector with a comma.</w:t>
      </w:r>
    </w:p>
    <w:p w:rsidR="001F52AE" w:rsidRDefault="001F52AE" w:rsidP="001F52AE">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F52AE" w:rsidRDefault="001F52AE" w:rsidP="001F52AE">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In this example we have grouped the selectors from the code above: </w:t>
      </w:r>
    </w:p>
    <w:p w:rsidR="001F52AE" w:rsidRDefault="001F52AE" w:rsidP="001F52AE">
      <w:pPr>
        <w:shd w:val="clear" w:color="auto" w:fill="FFFFFF"/>
        <w:rPr>
          <w:rFonts w:ascii="Consolas" w:hAnsi="Consolas"/>
          <w:color w:val="000000"/>
          <w:sz w:val="23"/>
          <w:szCs w:val="23"/>
        </w:rPr>
      </w:pPr>
      <w:r>
        <w:rPr>
          <w:rStyle w:val="cssselectorcolor"/>
          <w:rFonts w:ascii="Consolas" w:hAnsi="Consolas"/>
          <w:color w:val="A52A2A"/>
          <w:sz w:val="23"/>
          <w:szCs w:val="23"/>
        </w:rPr>
        <w:t>h1,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text-align</w:t>
      </w:r>
      <w:r>
        <w:rPr>
          <w:rStyle w:val="cssdelimitercolor"/>
          <w:rFonts w:ascii="Consolas" w:hAnsi="Consolas"/>
          <w:color w:val="000000"/>
          <w:sz w:val="23"/>
          <w:szCs w:val="23"/>
        </w:rPr>
        <w:t>:</w:t>
      </w:r>
      <w:r>
        <w:rPr>
          <w:rStyle w:val="csspropertyvaluecolor"/>
          <w:rFonts w:ascii="Consolas" w:hAnsi="Consolas"/>
          <w:color w:val="0000CD"/>
          <w:sz w:val="23"/>
          <w:szCs w:val="23"/>
        </w:rPr>
        <w:t> center</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1F52AE" w:rsidRDefault="001F52AE" w:rsidP="001F52AE">
      <w:pPr>
        <w:shd w:val="clear" w:color="auto" w:fill="FFFFFF"/>
        <w:rPr>
          <w:rFonts w:ascii="Consolas" w:hAnsi="Consolas"/>
          <w:color w:val="000000"/>
          <w:sz w:val="23"/>
          <w:szCs w:val="23"/>
        </w:rPr>
      </w:pPr>
    </w:p>
    <w:p w:rsidR="001F52AE" w:rsidRDefault="001F52AE" w:rsidP="001F52AE">
      <w:pPr>
        <w:shd w:val="clear" w:color="auto" w:fill="FFFFFF"/>
        <w:rPr>
          <w:rFonts w:ascii="Consolas" w:hAnsi="Consolas"/>
          <w:color w:val="000000"/>
          <w:sz w:val="23"/>
          <w:szCs w:val="23"/>
        </w:rPr>
      </w:pPr>
    </w:p>
    <w:p w:rsidR="001F52AE" w:rsidRDefault="001F52AE" w:rsidP="001F52AE">
      <w:pPr>
        <w:shd w:val="clear" w:color="auto" w:fill="FFFFFF"/>
        <w:rPr>
          <w:rFonts w:ascii="Consolas" w:hAnsi="Consolas"/>
          <w:color w:val="000000"/>
          <w:sz w:val="23"/>
          <w:szCs w:val="23"/>
        </w:rPr>
      </w:pPr>
    </w:p>
    <w:p w:rsidR="001F52AE" w:rsidRDefault="001F52AE" w:rsidP="001F52AE">
      <w:pPr>
        <w:shd w:val="clear" w:color="auto" w:fill="FFFFFF"/>
        <w:rPr>
          <w:rFonts w:ascii="Consolas" w:hAnsi="Consolas"/>
          <w:color w:val="000000"/>
          <w:sz w:val="23"/>
          <w:szCs w:val="23"/>
        </w:rPr>
      </w:pPr>
    </w:p>
    <w:p w:rsidR="001F52AE" w:rsidRDefault="001F52AE" w:rsidP="001F52AE">
      <w:pPr>
        <w:shd w:val="clear" w:color="auto" w:fill="FFFFFF"/>
        <w:rPr>
          <w:rFonts w:ascii="Consolas" w:hAnsi="Consolas"/>
          <w:color w:val="000000"/>
          <w:sz w:val="23"/>
          <w:szCs w:val="23"/>
        </w:rPr>
      </w:pPr>
    </w:p>
    <w:p w:rsidR="001F52AE" w:rsidRDefault="001F52AE" w:rsidP="001F52AE">
      <w:pPr>
        <w:shd w:val="clear" w:color="auto" w:fill="FFFFFF"/>
        <w:rPr>
          <w:rFonts w:ascii="Consolas" w:hAnsi="Consolas"/>
          <w:color w:val="000000"/>
          <w:sz w:val="23"/>
          <w:szCs w:val="23"/>
        </w:rPr>
      </w:pPr>
    </w:p>
    <w:p w:rsidR="001F52AE" w:rsidRDefault="001F52AE" w:rsidP="001F52AE">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lastRenderedPageBreak/>
        <w:t>All CSS Simple Selectors</w:t>
      </w:r>
    </w:p>
    <w:p w:rsidR="001F52AE" w:rsidRDefault="001F52AE" w:rsidP="001F52AE"/>
    <w:p w:rsidR="001F52AE" w:rsidRDefault="001F52AE" w:rsidP="001F52AE"/>
    <w:tbl>
      <w:tblPr>
        <w:tblpPr w:leftFromText="180" w:rightFromText="180" w:vertAnchor="text" w:horzAnchor="margin" w:tblpXSpec="center" w:tblpY="-45"/>
        <w:tblW w:w="12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63"/>
        <w:gridCol w:w="2417"/>
        <w:gridCol w:w="7120"/>
      </w:tblGrid>
      <w:tr w:rsidR="001F52AE" w:rsidRPr="001F52AE" w:rsidTr="001F52AE">
        <w:tc>
          <w:tcPr>
            <w:tcW w:w="2563" w:type="dxa"/>
            <w:shd w:val="clear" w:color="auto" w:fill="FFFFFF"/>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b/>
                <w:bCs/>
                <w:color w:val="000000"/>
                <w:sz w:val="23"/>
                <w:szCs w:val="23"/>
                <w:lang w:eastAsia="en-IN"/>
              </w:rPr>
            </w:pPr>
            <w:r w:rsidRPr="001F52AE">
              <w:rPr>
                <w:rFonts w:ascii="Verdana" w:eastAsia="Times New Roman" w:hAnsi="Verdana" w:cs="Times New Roman"/>
                <w:b/>
                <w:bCs/>
                <w:color w:val="000000"/>
                <w:sz w:val="23"/>
                <w:szCs w:val="23"/>
                <w:lang w:eastAsia="en-IN"/>
              </w:rPr>
              <w:t>Selector</w:t>
            </w:r>
          </w:p>
        </w:tc>
        <w:tc>
          <w:tcPr>
            <w:tcW w:w="2417" w:type="dxa"/>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b/>
                <w:bCs/>
                <w:color w:val="000000"/>
                <w:sz w:val="23"/>
                <w:szCs w:val="23"/>
                <w:lang w:eastAsia="en-IN"/>
              </w:rPr>
            </w:pPr>
            <w:r w:rsidRPr="001F52AE">
              <w:rPr>
                <w:rFonts w:ascii="Verdana" w:eastAsia="Times New Roman" w:hAnsi="Verdana" w:cs="Times New Roman"/>
                <w:b/>
                <w:bCs/>
                <w:color w:val="000000"/>
                <w:sz w:val="23"/>
                <w:szCs w:val="23"/>
                <w:lang w:eastAsia="en-IN"/>
              </w:rPr>
              <w:t>Example</w:t>
            </w:r>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b/>
                <w:bCs/>
                <w:color w:val="000000"/>
                <w:sz w:val="23"/>
                <w:szCs w:val="23"/>
                <w:lang w:eastAsia="en-IN"/>
              </w:rPr>
            </w:pPr>
            <w:r w:rsidRPr="001F52AE">
              <w:rPr>
                <w:rFonts w:ascii="Verdana" w:eastAsia="Times New Roman" w:hAnsi="Verdana" w:cs="Times New Roman"/>
                <w:b/>
                <w:bCs/>
                <w:color w:val="000000"/>
                <w:sz w:val="23"/>
                <w:szCs w:val="23"/>
                <w:lang w:eastAsia="en-IN"/>
              </w:rPr>
              <w:t>Example description</w:t>
            </w:r>
          </w:p>
        </w:tc>
      </w:tr>
      <w:tr w:rsidR="001F52AE" w:rsidRPr="001F52AE" w:rsidTr="001F52AE">
        <w:tc>
          <w:tcPr>
            <w:tcW w:w="0" w:type="auto"/>
            <w:shd w:val="clear" w:color="auto" w:fill="E7E9EB"/>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0" w:history="1">
              <w:r w:rsidRPr="001F52AE">
                <w:rPr>
                  <w:rFonts w:ascii="Verdana" w:eastAsia="Times New Roman" w:hAnsi="Verdana" w:cs="Times New Roman"/>
                  <w:color w:val="0000FF"/>
                  <w:sz w:val="23"/>
                  <w:szCs w:val="23"/>
                  <w:u w:val="single"/>
                  <w:lang w:eastAsia="en-IN"/>
                </w:rPr>
                <w:t>#</w:t>
              </w:r>
              <w:r w:rsidRPr="001F52AE">
                <w:rPr>
                  <w:rFonts w:ascii="Verdana" w:eastAsia="Times New Roman" w:hAnsi="Verdana" w:cs="Times New Roman"/>
                  <w:i/>
                  <w:iCs/>
                  <w:color w:val="0000FF"/>
                  <w:sz w:val="23"/>
                  <w:szCs w:val="23"/>
                  <w:u w:val="single"/>
                  <w:lang w:eastAsia="en-IN"/>
                </w:rPr>
                <w:t>id</w:t>
              </w:r>
            </w:hyperlink>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#firstname</w:t>
            </w:r>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the element with id="firstname"</w:t>
            </w:r>
          </w:p>
        </w:tc>
      </w:tr>
      <w:tr w:rsidR="001F52AE" w:rsidRPr="001F52AE" w:rsidTr="001F52AE">
        <w:tc>
          <w:tcPr>
            <w:tcW w:w="0" w:type="auto"/>
            <w:shd w:val="clear" w:color="auto" w:fill="FFFFFF"/>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1" w:history="1">
              <w:r w:rsidRPr="001F52AE">
                <w:rPr>
                  <w:rFonts w:ascii="Verdana" w:eastAsia="Times New Roman" w:hAnsi="Verdana" w:cs="Times New Roman"/>
                  <w:color w:val="0000FF"/>
                  <w:sz w:val="23"/>
                  <w:szCs w:val="23"/>
                  <w:u w:val="single"/>
                  <w:lang w:eastAsia="en-IN"/>
                </w:rPr>
                <w:t>.</w:t>
              </w:r>
              <w:r w:rsidRPr="001F52AE">
                <w:rPr>
                  <w:rFonts w:ascii="Verdana" w:eastAsia="Times New Roman" w:hAnsi="Verdana" w:cs="Times New Roman"/>
                  <w:i/>
                  <w:iCs/>
                  <w:color w:val="0000FF"/>
                  <w:sz w:val="23"/>
                  <w:szCs w:val="23"/>
                  <w:u w:val="single"/>
                  <w:lang w:eastAsia="en-IN"/>
                </w:rPr>
                <w:t>class</w:t>
              </w:r>
            </w:hyperlink>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.intro</w:t>
            </w:r>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all elements with class="intro"</w:t>
            </w:r>
          </w:p>
        </w:tc>
      </w:tr>
      <w:tr w:rsidR="001F52AE" w:rsidRPr="001F52AE" w:rsidTr="001F52AE">
        <w:tc>
          <w:tcPr>
            <w:tcW w:w="0" w:type="auto"/>
            <w:shd w:val="clear" w:color="auto" w:fill="E7E9EB"/>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2" w:history="1">
              <w:r w:rsidRPr="001F52AE">
                <w:rPr>
                  <w:rFonts w:ascii="Verdana" w:eastAsia="Times New Roman" w:hAnsi="Verdana" w:cs="Times New Roman"/>
                  <w:i/>
                  <w:iCs/>
                  <w:color w:val="0000FF"/>
                  <w:sz w:val="23"/>
                  <w:szCs w:val="23"/>
                  <w:u w:val="single"/>
                  <w:lang w:eastAsia="en-IN"/>
                </w:rPr>
                <w:t>element.class</w:t>
              </w:r>
            </w:hyperlink>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p.intro</w:t>
            </w:r>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only &lt;p&gt; elements with class="intro"</w:t>
            </w:r>
          </w:p>
        </w:tc>
      </w:tr>
      <w:tr w:rsidR="001F52AE" w:rsidRPr="001F52AE" w:rsidTr="001F52AE">
        <w:tc>
          <w:tcPr>
            <w:tcW w:w="0" w:type="auto"/>
            <w:shd w:val="clear" w:color="auto" w:fill="FFFFFF"/>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3" w:history="1">
              <w:r w:rsidRPr="001F52AE">
                <w:rPr>
                  <w:rFonts w:ascii="Verdana" w:eastAsia="Times New Roman" w:hAnsi="Verdana" w:cs="Times New Roman"/>
                  <w:color w:val="0000FF"/>
                  <w:sz w:val="23"/>
                  <w:szCs w:val="23"/>
                  <w:u w:val="single"/>
                  <w:lang w:eastAsia="en-IN"/>
                </w:rPr>
                <w:t>*</w:t>
              </w:r>
            </w:hyperlink>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w:t>
            </w:r>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all elements</w:t>
            </w:r>
          </w:p>
        </w:tc>
      </w:tr>
      <w:tr w:rsidR="001F52AE" w:rsidRPr="001F52AE" w:rsidTr="001F52AE">
        <w:tc>
          <w:tcPr>
            <w:tcW w:w="0" w:type="auto"/>
            <w:shd w:val="clear" w:color="auto" w:fill="E7E9EB"/>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4" w:history="1">
              <w:r w:rsidRPr="001F52AE">
                <w:rPr>
                  <w:rFonts w:ascii="Verdana" w:eastAsia="Times New Roman" w:hAnsi="Verdana" w:cs="Times New Roman"/>
                  <w:i/>
                  <w:iCs/>
                  <w:color w:val="0000FF"/>
                  <w:sz w:val="23"/>
                  <w:szCs w:val="23"/>
                  <w:u w:val="single"/>
                  <w:lang w:eastAsia="en-IN"/>
                </w:rPr>
                <w:t>element</w:t>
              </w:r>
            </w:hyperlink>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p</w:t>
            </w:r>
          </w:p>
        </w:tc>
        <w:tc>
          <w:tcPr>
            <w:tcW w:w="0" w:type="auto"/>
            <w:shd w:val="clear" w:color="auto" w:fill="E7E9EB"/>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all &lt;p&gt; elements</w:t>
            </w:r>
          </w:p>
        </w:tc>
      </w:tr>
      <w:tr w:rsidR="001F52AE" w:rsidRPr="001F52AE" w:rsidTr="001F52AE">
        <w:tc>
          <w:tcPr>
            <w:tcW w:w="0" w:type="auto"/>
            <w:shd w:val="clear" w:color="auto" w:fill="FFFFFF"/>
            <w:tcMar>
              <w:top w:w="120" w:type="dxa"/>
              <w:left w:w="24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hyperlink r:id="rId15" w:history="1">
              <w:r w:rsidRPr="001F52AE">
                <w:rPr>
                  <w:rFonts w:ascii="Verdana" w:eastAsia="Times New Roman" w:hAnsi="Verdana" w:cs="Times New Roman"/>
                  <w:i/>
                  <w:iCs/>
                  <w:color w:val="0000FF"/>
                  <w:sz w:val="23"/>
                  <w:szCs w:val="23"/>
                  <w:u w:val="single"/>
                  <w:lang w:eastAsia="en-IN"/>
                </w:rPr>
                <w:t>element,element,..</w:t>
              </w:r>
            </w:hyperlink>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div, p</w:t>
            </w:r>
          </w:p>
        </w:tc>
        <w:tc>
          <w:tcPr>
            <w:tcW w:w="0" w:type="auto"/>
            <w:shd w:val="clear" w:color="auto" w:fill="FFFFFF"/>
            <w:tcMar>
              <w:top w:w="120" w:type="dxa"/>
              <w:left w:w="120" w:type="dxa"/>
              <w:bottom w:w="120" w:type="dxa"/>
              <w:right w:w="120" w:type="dxa"/>
            </w:tcMar>
            <w:hideMark/>
          </w:tcPr>
          <w:p w:rsidR="001F52AE" w:rsidRPr="001F52AE" w:rsidRDefault="001F52AE" w:rsidP="001F52AE">
            <w:pPr>
              <w:spacing w:before="300" w:after="300" w:line="240" w:lineRule="auto"/>
              <w:rPr>
                <w:rFonts w:ascii="Verdana" w:eastAsia="Times New Roman" w:hAnsi="Verdana" w:cs="Times New Roman"/>
                <w:color w:val="000000"/>
                <w:sz w:val="23"/>
                <w:szCs w:val="23"/>
                <w:lang w:eastAsia="en-IN"/>
              </w:rPr>
            </w:pPr>
            <w:r w:rsidRPr="001F52AE">
              <w:rPr>
                <w:rFonts w:ascii="Verdana" w:eastAsia="Times New Roman" w:hAnsi="Verdana" w:cs="Times New Roman"/>
                <w:color w:val="000000"/>
                <w:sz w:val="23"/>
                <w:szCs w:val="23"/>
                <w:lang w:eastAsia="en-IN"/>
              </w:rPr>
              <w:t>Selects all &lt;div&gt; elements and all &lt;p&gt; elements</w:t>
            </w:r>
          </w:p>
        </w:tc>
      </w:tr>
    </w:tbl>
    <w:p w:rsidR="001F52AE" w:rsidRPr="001F52AE" w:rsidRDefault="001F52AE" w:rsidP="001F52AE"/>
    <w:p w:rsidR="001F52AE" w:rsidRDefault="001F52AE" w:rsidP="001F52AE">
      <w:pPr>
        <w:shd w:val="clear" w:color="auto" w:fill="FFFFFF"/>
        <w:rPr>
          <w:rFonts w:ascii="Consolas" w:hAnsi="Consolas"/>
          <w:color w:val="000000"/>
          <w:sz w:val="23"/>
          <w:szCs w:val="23"/>
        </w:rPr>
      </w:pPr>
    </w:p>
    <w:p w:rsidR="005676B1" w:rsidRPr="005676B1" w:rsidRDefault="005676B1" w:rsidP="005676B1">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5676B1">
        <w:rPr>
          <w:rFonts w:ascii="Segoe UI" w:eastAsia="Times New Roman" w:hAnsi="Segoe UI" w:cs="Segoe UI"/>
          <w:color w:val="000000"/>
          <w:kern w:val="36"/>
          <w:sz w:val="63"/>
          <w:szCs w:val="63"/>
          <w:lang w:eastAsia="en-IN"/>
        </w:rPr>
        <w:t>HTML style Attribute</w:t>
      </w:r>
    </w:p>
    <w:p w:rsidR="005676B1" w:rsidRPr="00445920" w:rsidRDefault="005676B1" w:rsidP="00445920">
      <w:pPr>
        <w:shd w:val="clear" w:color="auto" w:fill="FFFFFF"/>
        <w:spacing w:after="0" w:line="240" w:lineRule="auto"/>
        <w:rPr>
          <w:rFonts w:ascii="Verdana" w:eastAsia="Times New Roman" w:hAnsi="Verdana" w:cs="Times New Roman"/>
          <w:color w:val="000000"/>
          <w:sz w:val="23"/>
          <w:szCs w:val="23"/>
          <w:lang w:eastAsia="en-IN"/>
        </w:rPr>
      </w:pPr>
    </w:p>
    <w:p w:rsidR="00445920" w:rsidRDefault="00445920" w:rsidP="004459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specifies an inline style for an element.</w:t>
      </w:r>
    </w:p>
    <w:p w:rsidR="00445920" w:rsidRDefault="00445920" w:rsidP="004459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will override any style set globally, e.g. styles specified in the </w:t>
      </w:r>
      <w:r>
        <w:rPr>
          <w:rStyle w:val="HTMLCode"/>
          <w:rFonts w:ascii="Consolas" w:hAnsi="Consolas"/>
          <w:color w:val="DC143C"/>
        </w:rPr>
        <w:t>&lt;style&gt;</w:t>
      </w:r>
      <w:r>
        <w:rPr>
          <w:rFonts w:ascii="Verdana" w:hAnsi="Verdana"/>
          <w:color w:val="000000"/>
          <w:sz w:val="23"/>
          <w:szCs w:val="23"/>
        </w:rPr>
        <w:t> tag or in an external style sheet.</w:t>
      </w:r>
    </w:p>
    <w:p w:rsidR="001F52AE" w:rsidRPr="001F52AE" w:rsidRDefault="001F52AE" w:rsidP="001F52AE">
      <w:pPr>
        <w:shd w:val="clear" w:color="auto" w:fill="FFFFFF"/>
        <w:jc w:val="both"/>
        <w:rPr>
          <w:color w:val="333333"/>
        </w:rPr>
      </w:pPr>
    </w:p>
    <w:p w:rsidR="00350656" w:rsidRDefault="00350656" w:rsidP="003506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Applies to</w:t>
      </w:r>
    </w:p>
    <w:p w:rsidR="00350656" w:rsidRDefault="00350656" w:rsidP="0035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is part of the </w:t>
      </w:r>
      <w:hyperlink r:id="rId16" w:history="1">
        <w:r>
          <w:rPr>
            <w:rStyle w:val="Hyperlink"/>
            <w:rFonts w:ascii="Verdana" w:hAnsi="Verdana"/>
            <w:sz w:val="23"/>
            <w:szCs w:val="23"/>
          </w:rPr>
          <w:t>Global Attributes</w:t>
        </w:r>
      </w:hyperlink>
      <w:r>
        <w:rPr>
          <w:rFonts w:ascii="Verdana" w:hAnsi="Verdana"/>
          <w:color w:val="000000"/>
          <w:sz w:val="23"/>
          <w:szCs w:val="23"/>
        </w:rPr>
        <w:t>, and can be used on any HTML element.</w:t>
      </w:r>
    </w:p>
    <w:p w:rsidR="00350656" w:rsidRDefault="00350656" w:rsidP="0035065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350656" w:rsidRDefault="00350656" w:rsidP="00350656">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of the style attribute in an HTML document:</w:t>
      </w:r>
    </w:p>
    <w:p w:rsidR="00724141" w:rsidRDefault="00350656" w:rsidP="00350656">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="color:blue;text-align:center"</w:t>
      </w:r>
      <w:r>
        <w:rPr>
          <w:rStyle w:val="tagcolor"/>
          <w:rFonts w:ascii="Consolas" w:hAnsi="Consolas"/>
          <w:color w:val="0000CD"/>
          <w:sz w:val="23"/>
          <w:szCs w:val="23"/>
        </w:rPr>
        <w:t>&gt;</w:t>
      </w:r>
      <w:r>
        <w:rPr>
          <w:rFonts w:ascii="Consolas" w:hAnsi="Consolas"/>
          <w:color w:val="000000"/>
          <w:sz w:val="23"/>
          <w:szCs w:val="23"/>
        </w:rPr>
        <w:t>This is a header</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="color:green"</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350656" w:rsidRDefault="00350656" w:rsidP="00350656">
      <w:pPr>
        <w:shd w:val="clear" w:color="auto" w:fill="FFFFFF"/>
        <w:rPr>
          <w:rFonts w:ascii="Consolas" w:hAnsi="Consolas"/>
          <w:color w:val="000000"/>
          <w:sz w:val="23"/>
          <w:szCs w:val="23"/>
        </w:rPr>
      </w:pPr>
    </w:p>
    <w:p w:rsidR="00350656" w:rsidRPr="00350656" w:rsidRDefault="00350656" w:rsidP="00350656">
      <w:pPr>
        <w:shd w:val="clear" w:color="auto" w:fill="FFFFFF"/>
        <w:rPr>
          <w:rFonts w:ascii="Consolas" w:hAnsi="Consolas"/>
          <w:color w:val="000000"/>
          <w:sz w:val="48"/>
          <w:szCs w:val="48"/>
        </w:rPr>
      </w:pPr>
      <w:r w:rsidRPr="00350656">
        <w:rPr>
          <w:rFonts w:ascii="Consolas" w:hAnsi="Consolas"/>
          <w:color w:val="000000"/>
          <w:sz w:val="48"/>
          <w:szCs w:val="48"/>
        </w:rPr>
        <w:t>HTML Element and Attribute</w:t>
      </w:r>
    </w:p>
    <w:p w:rsidR="00350656" w:rsidRDefault="00350656" w:rsidP="00350656">
      <w:pPr>
        <w:pStyle w:val="intro"/>
        <w:shd w:val="clear" w:color="auto" w:fill="FFFFFF"/>
        <w:spacing w:before="288" w:beforeAutospacing="0" w:after="288" w:afterAutospacing="0"/>
        <w:rPr>
          <w:rFonts w:ascii="Verdana" w:hAnsi="Verdana"/>
          <w:color w:val="000000"/>
        </w:rPr>
      </w:pPr>
      <w:r>
        <w:rPr>
          <w:rFonts w:ascii="Verdana" w:hAnsi="Verdana"/>
          <w:color w:val="000000"/>
        </w:rPr>
        <w:t>An HTML element is defined by a start tag, some content, and an end tag.</w:t>
      </w:r>
    </w:p>
    <w:p w:rsidR="00350656" w:rsidRDefault="00350656" w:rsidP="003506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Elements</w:t>
      </w:r>
    </w:p>
    <w:p w:rsidR="00350656" w:rsidRDefault="00350656" w:rsidP="0035065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Strong"/>
          <w:rFonts w:ascii="Verdana" w:hAnsi="Verdana"/>
          <w:color w:val="000000"/>
          <w:sz w:val="23"/>
          <w:szCs w:val="23"/>
        </w:rPr>
        <w:t>element</w:t>
      </w:r>
      <w:r>
        <w:rPr>
          <w:rFonts w:ascii="Verdana" w:hAnsi="Verdana"/>
          <w:color w:val="000000"/>
          <w:sz w:val="23"/>
          <w:szCs w:val="23"/>
        </w:rPr>
        <w:t> is everything from the start tag to the end tag:</w:t>
      </w:r>
    </w:p>
    <w:p w:rsidR="00350656" w:rsidRPr="00350656" w:rsidRDefault="00350656" w:rsidP="00350656">
      <w:pPr>
        <w:shd w:val="clear" w:color="auto" w:fill="FFFFFF"/>
        <w:spacing w:after="150" w:line="240" w:lineRule="auto"/>
        <w:rPr>
          <w:rFonts w:ascii="Verdana" w:eastAsia="Times New Roman" w:hAnsi="Verdana" w:cs="Times New Roman"/>
          <w:color w:val="000000"/>
          <w:sz w:val="30"/>
          <w:szCs w:val="30"/>
          <w:lang w:eastAsia="en-IN"/>
        </w:rPr>
      </w:pP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tagname</w:t>
      </w:r>
      <w:r w:rsidRPr="00350656">
        <w:rPr>
          <w:rFonts w:ascii="Verdana" w:eastAsia="Times New Roman" w:hAnsi="Verdana" w:cs="Times New Roman"/>
          <w:color w:val="0000CD"/>
          <w:sz w:val="30"/>
          <w:szCs w:val="30"/>
          <w:lang w:eastAsia="en-IN"/>
        </w:rPr>
        <w:t>&gt;</w:t>
      </w:r>
      <w:r w:rsidRPr="00350656">
        <w:rPr>
          <w:rFonts w:ascii="Verdana" w:eastAsia="Times New Roman" w:hAnsi="Verdana" w:cs="Times New Roman"/>
          <w:color w:val="000000"/>
          <w:sz w:val="30"/>
          <w:szCs w:val="30"/>
          <w:lang w:eastAsia="en-IN"/>
        </w:rPr>
        <w:t>Content goes here...</w:t>
      </w: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/tagname</w:t>
      </w:r>
      <w:r w:rsidRPr="00350656">
        <w:rPr>
          <w:rFonts w:ascii="Verdana" w:eastAsia="Times New Roman" w:hAnsi="Verdana" w:cs="Times New Roman"/>
          <w:color w:val="0000CD"/>
          <w:sz w:val="30"/>
          <w:szCs w:val="30"/>
          <w:lang w:eastAsia="en-IN"/>
        </w:rPr>
        <w:t>&gt;</w:t>
      </w:r>
    </w:p>
    <w:p w:rsidR="00350656" w:rsidRPr="00350656" w:rsidRDefault="00350656" w:rsidP="00350656">
      <w:pPr>
        <w:shd w:val="clear" w:color="auto" w:fill="FFFFFF"/>
        <w:spacing w:before="288" w:after="288"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Examples of some HTML elements:</w:t>
      </w:r>
    </w:p>
    <w:p w:rsidR="00350656" w:rsidRPr="00350656" w:rsidRDefault="00350656" w:rsidP="00350656">
      <w:pPr>
        <w:shd w:val="clear" w:color="auto" w:fill="FFFFFF"/>
        <w:spacing w:after="150" w:line="240" w:lineRule="auto"/>
        <w:rPr>
          <w:rFonts w:ascii="Verdana" w:eastAsia="Times New Roman" w:hAnsi="Verdana" w:cs="Times New Roman"/>
          <w:color w:val="000000"/>
          <w:sz w:val="30"/>
          <w:szCs w:val="30"/>
          <w:lang w:eastAsia="en-IN"/>
        </w:rPr>
      </w:pP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h1</w:t>
      </w:r>
      <w:r w:rsidRPr="00350656">
        <w:rPr>
          <w:rFonts w:ascii="Verdana" w:eastAsia="Times New Roman" w:hAnsi="Verdana" w:cs="Times New Roman"/>
          <w:color w:val="0000CD"/>
          <w:sz w:val="30"/>
          <w:szCs w:val="30"/>
          <w:lang w:eastAsia="en-IN"/>
        </w:rPr>
        <w:t>&gt;</w:t>
      </w:r>
      <w:r w:rsidRPr="00350656">
        <w:rPr>
          <w:rFonts w:ascii="Verdana" w:eastAsia="Times New Roman" w:hAnsi="Verdana" w:cs="Times New Roman"/>
          <w:color w:val="000000"/>
          <w:sz w:val="30"/>
          <w:szCs w:val="30"/>
          <w:lang w:eastAsia="en-IN"/>
        </w:rPr>
        <w:t>My First Heading</w:t>
      </w: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/h1</w:t>
      </w:r>
      <w:r w:rsidRPr="00350656">
        <w:rPr>
          <w:rFonts w:ascii="Verdana" w:eastAsia="Times New Roman" w:hAnsi="Verdana" w:cs="Times New Roman"/>
          <w:color w:val="0000CD"/>
          <w:sz w:val="30"/>
          <w:szCs w:val="30"/>
          <w:lang w:eastAsia="en-IN"/>
        </w:rPr>
        <w:t>&gt;</w:t>
      </w:r>
    </w:p>
    <w:p w:rsidR="00350656" w:rsidRPr="00350656" w:rsidRDefault="00350656" w:rsidP="00350656">
      <w:pPr>
        <w:shd w:val="clear" w:color="auto" w:fill="FFFFFF"/>
        <w:spacing w:after="150" w:line="240" w:lineRule="auto"/>
        <w:rPr>
          <w:rFonts w:ascii="Verdana" w:eastAsia="Times New Roman" w:hAnsi="Verdana" w:cs="Times New Roman"/>
          <w:color w:val="000000"/>
          <w:sz w:val="30"/>
          <w:szCs w:val="30"/>
          <w:lang w:eastAsia="en-IN"/>
        </w:rPr>
      </w:pP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p</w:t>
      </w:r>
      <w:r w:rsidRPr="00350656">
        <w:rPr>
          <w:rFonts w:ascii="Verdana" w:eastAsia="Times New Roman" w:hAnsi="Verdana" w:cs="Times New Roman"/>
          <w:color w:val="0000CD"/>
          <w:sz w:val="30"/>
          <w:szCs w:val="30"/>
          <w:lang w:eastAsia="en-IN"/>
        </w:rPr>
        <w:t>&gt;</w:t>
      </w:r>
      <w:r w:rsidRPr="00350656">
        <w:rPr>
          <w:rFonts w:ascii="Verdana" w:eastAsia="Times New Roman" w:hAnsi="Verdana" w:cs="Times New Roman"/>
          <w:color w:val="000000"/>
          <w:sz w:val="30"/>
          <w:szCs w:val="30"/>
          <w:lang w:eastAsia="en-IN"/>
        </w:rPr>
        <w:t>My first paragraph.</w:t>
      </w:r>
      <w:r w:rsidRPr="00350656">
        <w:rPr>
          <w:rFonts w:ascii="Verdana" w:eastAsia="Times New Roman" w:hAnsi="Verdana" w:cs="Times New Roman"/>
          <w:color w:val="0000CD"/>
          <w:sz w:val="30"/>
          <w:szCs w:val="30"/>
          <w:lang w:eastAsia="en-IN"/>
        </w:rPr>
        <w:t>&lt;</w:t>
      </w:r>
      <w:r w:rsidRPr="00350656">
        <w:rPr>
          <w:rFonts w:ascii="Verdana" w:eastAsia="Times New Roman" w:hAnsi="Verdana" w:cs="Times New Roman"/>
          <w:color w:val="A52A2A"/>
          <w:sz w:val="30"/>
          <w:szCs w:val="30"/>
          <w:lang w:eastAsia="en-IN"/>
        </w:rPr>
        <w:t>/p</w:t>
      </w:r>
      <w:r w:rsidRPr="00350656">
        <w:rPr>
          <w:rFonts w:ascii="Verdana" w:eastAsia="Times New Roman" w:hAnsi="Verdana" w:cs="Times New Roman"/>
          <w:color w:val="0000CD"/>
          <w:sz w:val="30"/>
          <w:szCs w:val="30"/>
          <w:lang w:eastAsia="en-IN"/>
        </w:rPr>
        <w:t>&gt;</w:t>
      </w:r>
    </w:p>
    <w:tbl>
      <w:tblPr>
        <w:tblW w:w="12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06"/>
        <w:gridCol w:w="5741"/>
        <w:gridCol w:w="2853"/>
      </w:tblGrid>
      <w:tr w:rsidR="00350656" w:rsidRPr="00350656" w:rsidTr="00350656">
        <w:tc>
          <w:tcPr>
            <w:tcW w:w="0" w:type="auto"/>
            <w:shd w:val="clear" w:color="auto" w:fill="FFFFFF"/>
            <w:tcMar>
              <w:top w:w="120" w:type="dxa"/>
              <w:left w:w="24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b/>
                <w:bCs/>
                <w:color w:val="000000"/>
                <w:sz w:val="23"/>
                <w:szCs w:val="23"/>
                <w:lang w:eastAsia="en-IN"/>
              </w:rPr>
            </w:pPr>
            <w:r w:rsidRPr="00350656">
              <w:rPr>
                <w:rFonts w:ascii="Verdana" w:eastAsia="Times New Roman" w:hAnsi="Verdana" w:cs="Times New Roman"/>
                <w:b/>
                <w:bCs/>
                <w:color w:val="000000"/>
                <w:sz w:val="23"/>
                <w:szCs w:val="23"/>
                <w:lang w:eastAsia="en-IN"/>
              </w:rPr>
              <w:t>Start tag</w:t>
            </w:r>
          </w:p>
        </w:tc>
        <w:tc>
          <w:tcPr>
            <w:tcW w:w="0" w:type="auto"/>
            <w:shd w:val="clear" w:color="auto" w:fill="FFFFFF"/>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b/>
                <w:bCs/>
                <w:color w:val="000000"/>
                <w:sz w:val="23"/>
                <w:szCs w:val="23"/>
                <w:lang w:eastAsia="en-IN"/>
              </w:rPr>
            </w:pPr>
            <w:r w:rsidRPr="00350656">
              <w:rPr>
                <w:rFonts w:ascii="Verdana" w:eastAsia="Times New Roman" w:hAnsi="Verdana" w:cs="Times New Roman"/>
                <w:b/>
                <w:bCs/>
                <w:color w:val="000000"/>
                <w:sz w:val="23"/>
                <w:szCs w:val="23"/>
                <w:lang w:eastAsia="en-IN"/>
              </w:rPr>
              <w:t>Element content</w:t>
            </w:r>
          </w:p>
        </w:tc>
        <w:tc>
          <w:tcPr>
            <w:tcW w:w="0" w:type="auto"/>
            <w:shd w:val="clear" w:color="auto" w:fill="FFFFFF"/>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b/>
                <w:bCs/>
                <w:color w:val="000000"/>
                <w:sz w:val="23"/>
                <w:szCs w:val="23"/>
                <w:lang w:eastAsia="en-IN"/>
              </w:rPr>
            </w:pPr>
            <w:r w:rsidRPr="00350656">
              <w:rPr>
                <w:rFonts w:ascii="Verdana" w:eastAsia="Times New Roman" w:hAnsi="Verdana" w:cs="Times New Roman"/>
                <w:b/>
                <w:bCs/>
                <w:color w:val="000000"/>
                <w:sz w:val="23"/>
                <w:szCs w:val="23"/>
                <w:lang w:eastAsia="en-IN"/>
              </w:rPr>
              <w:t>End tag</w:t>
            </w:r>
          </w:p>
        </w:tc>
      </w:tr>
      <w:tr w:rsidR="00350656" w:rsidRPr="00350656" w:rsidTr="00350656">
        <w:tc>
          <w:tcPr>
            <w:tcW w:w="0" w:type="auto"/>
            <w:shd w:val="clear" w:color="auto" w:fill="E7E9EB"/>
            <w:tcMar>
              <w:top w:w="120" w:type="dxa"/>
              <w:left w:w="24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&lt;h1&gt;</w:t>
            </w:r>
          </w:p>
        </w:tc>
        <w:tc>
          <w:tcPr>
            <w:tcW w:w="0" w:type="auto"/>
            <w:shd w:val="clear" w:color="auto" w:fill="E7E9EB"/>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My First Heading</w:t>
            </w:r>
          </w:p>
        </w:tc>
        <w:tc>
          <w:tcPr>
            <w:tcW w:w="0" w:type="auto"/>
            <w:shd w:val="clear" w:color="auto" w:fill="E7E9EB"/>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&lt;/h1&gt;</w:t>
            </w:r>
          </w:p>
        </w:tc>
      </w:tr>
      <w:tr w:rsidR="00350656" w:rsidRPr="00350656" w:rsidTr="00350656">
        <w:tc>
          <w:tcPr>
            <w:tcW w:w="0" w:type="auto"/>
            <w:shd w:val="clear" w:color="auto" w:fill="FFFFFF"/>
            <w:tcMar>
              <w:top w:w="120" w:type="dxa"/>
              <w:left w:w="24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&lt;p&gt;</w:t>
            </w:r>
          </w:p>
        </w:tc>
        <w:tc>
          <w:tcPr>
            <w:tcW w:w="0" w:type="auto"/>
            <w:shd w:val="clear" w:color="auto" w:fill="FFFFFF"/>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My first paragraph.</w:t>
            </w:r>
          </w:p>
        </w:tc>
        <w:tc>
          <w:tcPr>
            <w:tcW w:w="0" w:type="auto"/>
            <w:shd w:val="clear" w:color="auto" w:fill="FFFFFF"/>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t>&lt;/p&gt;</w:t>
            </w:r>
          </w:p>
        </w:tc>
      </w:tr>
      <w:tr w:rsidR="00350656" w:rsidRPr="00350656" w:rsidTr="00350656">
        <w:tc>
          <w:tcPr>
            <w:tcW w:w="0" w:type="auto"/>
            <w:shd w:val="clear" w:color="auto" w:fill="E7E9EB"/>
            <w:tcMar>
              <w:top w:w="120" w:type="dxa"/>
              <w:left w:w="24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color w:val="000000"/>
                <w:sz w:val="23"/>
                <w:szCs w:val="23"/>
                <w:lang w:eastAsia="en-IN"/>
              </w:rPr>
              <w:lastRenderedPageBreak/>
              <w:t>&lt;br&gt;</w:t>
            </w:r>
          </w:p>
        </w:tc>
        <w:tc>
          <w:tcPr>
            <w:tcW w:w="0" w:type="auto"/>
            <w:shd w:val="clear" w:color="auto" w:fill="E7E9EB"/>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i/>
                <w:iCs/>
                <w:color w:val="000000"/>
                <w:sz w:val="23"/>
                <w:szCs w:val="23"/>
                <w:lang w:eastAsia="en-IN"/>
              </w:rPr>
              <w:t>none</w:t>
            </w:r>
          </w:p>
        </w:tc>
        <w:tc>
          <w:tcPr>
            <w:tcW w:w="0" w:type="auto"/>
            <w:shd w:val="clear" w:color="auto" w:fill="E7E9EB"/>
            <w:tcMar>
              <w:top w:w="120" w:type="dxa"/>
              <w:left w:w="120" w:type="dxa"/>
              <w:bottom w:w="120" w:type="dxa"/>
              <w:right w:w="120" w:type="dxa"/>
            </w:tcMar>
            <w:hideMark/>
          </w:tcPr>
          <w:p w:rsidR="00350656" w:rsidRPr="00350656" w:rsidRDefault="00350656" w:rsidP="00350656">
            <w:pPr>
              <w:spacing w:before="300" w:after="300" w:line="240" w:lineRule="auto"/>
              <w:rPr>
                <w:rFonts w:ascii="Verdana" w:eastAsia="Times New Roman" w:hAnsi="Verdana" w:cs="Times New Roman"/>
                <w:color w:val="000000"/>
                <w:sz w:val="23"/>
                <w:szCs w:val="23"/>
                <w:lang w:eastAsia="en-IN"/>
              </w:rPr>
            </w:pPr>
            <w:r w:rsidRPr="00350656">
              <w:rPr>
                <w:rFonts w:ascii="Verdana" w:eastAsia="Times New Roman" w:hAnsi="Verdana" w:cs="Times New Roman"/>
                <w:i/>
                <w:iCs/>
                <w:color w:val="000000"/>
                <w:sz w:val="23"/>
                <w:szCs w:val="23"/>
                <w:lang w:eastAsia="en-IN"/>
              </w:rPr>
              <w:t>none</w:t>
            </w:r>
          </w:p>
        </w:tc>
      </w:tr>
    </w:tbl>
    <w:p w:rsidR="00350656" w:rsidRPr="00350656" w:rsidRDefault="00350656" w:rsidP="00350656">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350656">
        <w:rPr>
          <w:rFonts w:ascii="Segoe UI" w:eastAsia="Times New Roman" w:hAnsi="Segoe UI" w:cs="Segoe UI"/>
          <w:color w:val="000000"/>
          <w:kern w:val="36"/>
          <w:sz w:val="63"/>
          <w:szCs w:val="63"/>
          <w:lang w:eastAsia="en-IN"/>
        </w:rPr>
        <w:t>HTML Attributes</w:t>
      </w:r>
    </w:p>
    <w:p w:rsidR="00350656" w:rsidRDefault="00350656" w:rsidP="00350656">
      <w:pPr>
        <w:pStyle w:val="intro"/>
        <w:shd w:val="clear" w:color="auto" w:fill="FFFFFF"/>
        <w:spacing w:before="288" w:beforeAutospacing="0" w:after="288" w:afterAutospacing="0"/>
        <w:rPr>
          <w:rFonts w:ascii="Verdana" w:hAnsi="Verdana"/>
          <w:color w:val="000000"/>
        </w:rPr>
      </w:pPr>
      <w:r>
        <w:rPr>
          <w:rFonts w:ascii="Verdana" w:hAnsi="Verdana"/>
          <w:color w:val="000000"/>
        </w:rPr>
        <w:t>HTML attributes provide additional information about HTML elements.</w:t>
      </w:r>
    </w:p>
    <w:p w:rsidR="00350656" w:rsidRDefault="00350656" w:rsidP="00350656">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Attributes</w:t>
      </w:r>
    </w:p>
    <w:p w:rsidR="00350656" w:rsidRDefault="00350656" w:rsidP="00350656">
      <w:pPr>
        <w:numPr>
          <w:ilvl w:val="0"/>
          <w:numId w:val="19"/>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All HTML elements can have </w:t>
      </w:r>
      <w:r>
        <w:rPr>
          <w:rFonts w:ascii="Verdana" w:hAnsi="Verdana"/>
          <w:b/>
          <w:bCs/>
          <w:color w:val="000000"/>
          <w:sz w:val="23"/>
          <w:szCs w:val="23"/>
        </w:rPr>
        <w:t>attributes</w:t>
      </w:r>
    </w:p>
    <w:p w:rsidR="00350656" w:rsidRDefault="00350656" w:rsidP="00350656">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provide </w:t>
      </w:r>
      <w:r>
        <w:rPr>
          <w:rFonts w:ascii="Verdana" w:hAnsi="Verdana"/>
          <w:b/>
          <w:bCs/>
          <w:color w:val="000000"/>
          <w:sz w:val="23"/>
          <w:szCs w:val="23"/>
        </w:rPr>
        <w:t>additional information</w:t>
      </w:r>
      <w:r>
        <w:rPr>
          <w:rFonts w:ascii="Verdana" w:hAnsi="Verdana"/>
          <w:color w:val="000000"/>
          <w:sz w:val="23"/>
          <w:szCs w:val="23"/>
        </w:rPr>
        <w:t> about elements</w:t>
      </w:r>
    </w:p>
    <w:p w:rsidR="00350656" w:rsidRDefault="00350656" w:rsidP="00350656">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are always specified in </w:t>
      </w:r>
      <w:r>
        <w:rPr>
          <w:rFonts w:ascii="Verdana" w:hAnsi="Verdana"/>
          <w:b/>
          <w:bCs/>
          <w:color w:val="000000"/>
          <w:sz w:val="23"/>
          <w:szCs w:val="23"/>
        </w:rPr>
        <w:t>the start tag</w:t>
      </w:r>
    </w:p>
    <w:p w:rsidR="00350656" w:rsidRDefault="00350656" w:rsidP="00350656">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Attributes usually come in name/value pairs like: </w:t>
      </w:r>
      <w:r>
        <w:rPr>
          <w:rFonts w:ascii="Verdana" w:hAnsi="Verdana"/>
          <w:b/>
          <w:bCs/>
          <w:color w:val="000000"/>
          <w:sz w:val="23"/>
          <w:szCs w:val="23"/>
        </w:rPr>
        <w:t>name="value"</w:t>
      </w:r>
    </w:p>
    <w:p w:rsidR="00350656" w:rsidRDefault="00350656" w:rsidP="00350656">
      <w:pPr>
        <w:spacing w:before="300" w:after="300"/>
        <w:rPr>
          <w:rFonts w:ascii="Times New Roman" w:hAnsi="Times New Roman"/>
          <w:sz w:val="24"/>
          <w:szCs w:val="24"/>
        </w:rPr>
      </w:pPr>
      <w:r>
        <w:pict>
          <v:rect id="_x0000_i1037"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href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&lt;a&gt;</w:t>
      </w:r>
      <w:r>
        <w:rPr>
          <w:rFonts w:ascii="Verdana" w:hAnsi="Verdana"/>
          <w:color w:val="000000"/>
          <w:sz w:val="23"/>
          <w:szCs w:val="23"/>
        </w:rPr>
        <w:t> tag defines a hyperlink. The </w:t>
      </w:r>
      <w:r>
        <w:rPr>
          <w:rStyle w:val="HTMLCode"/>
          <w:rFonts w:ascii="Consolas" w:hAnsi="Consolas"/>
          <w:color w:val="DC143C"/>
        </w:rPr>
        <w:t>href</w:t>
      </w:r>
      <w:r>
        <w:rPr>
          <w:rFonts w:ascii="Verdana" w:hAnsi="Verdana"/>
          <w:color w:val="000000"/>
          <w:sz w:val="23"/>
          <w:szCs w:val="23"/>
        </w:rPr>
        <w:t> attribute specifies the URL of the page the link goes to:</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links in our </w:t>
      </w:r>
      <w:hyperlink r:id="rId18" w:history="1">
        <w:r>
          <w:rPr>
            <w:rStyle w:val="Hyperlink"/>
            <w:rFonts w:ascii="Verdana" w:hAnsi="Verdana"/>
            <w:sz w:val="23"/>
            <w:szCs w:val="23"/>
          </w:rPr>
          <w:t>HTML Links chapter</w:t>
        </w:r>
      </w:hyperlink>
      <w:r>
        <w:rPr>
          <w:rFonts w:ascii="Verdana" w:hAnsi="Verdana"/>
          <w:color w:val="000000"/>
          <w:sz w:val="23"/>
          <w:szCs w:val="23"/>
        </w:rPr>
        <w:t>.</w:t>
      </w:r>
    </w:p>
    <w:p w:rsidR="0014387B" w:rsidRDefault="0014387B" w:rsidP="0014387B">
      <w:pPr>
        <w:spacing w:before="300" w:after="300"/>
        <w:rPr>
          <w:rFonts w:ascii="Times New Roman" w:hAnsi="Times New Roman"/>
          <w:sz w:val="24"/>
          <w:szCs w:val="24"/>
        </w:rPr>
      </w:pPr>
      <w:r>
        <w:pict>
          <v:rect id="_x0000_i1038"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src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is used to embed an image in an HTML page. The </w:t>
      </w:r>
      <w:r>
        <w:rPr>
          <w:rStyle w:val="HTMLCode"/>
          <w:rFonts w:ascii="Consolas" w:hAnsi="Consolas"/>
          <w:color w:val="DC143C"/>
        </w:rPr>
        <w:t>src</w:t>
      </w:r>
      <w:r>
        <w:rPr>
          <w:rFonts w:ascii="Verdana" w:hAnsi="Verdana"/>
          <w:color w:val="000000"/>
          <w:sz w:val="23"/>
          <w:szCs w:val="23"/>
        </w:rPr>
        <w:t> attribute specifies the path to the image to be displayed:</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1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There are two ways to specify the URL in the </w:t>
      </w:r>
      <w:r>
        <w:rPr>
          <w:rStyle w:val="HTMLCode"/>
          <w:rFonts w:ascii="Consolas" w:hAnsi="Consolas"/>
          <w:color w:val="DC143C"/>
        </w:rPr>
        <w:t>src</w:t>
      </w:r>
      <w:r>
        <w:rPr>
          <w:rFonts w:ascii="Verdana" w:hAnsi="Verdana"/>
          <w:color w:val="000000"/>
          <w:sz w:val="23"/>
          <w:szCs w:val="23"/>
        </w:rPr>
        <w:t>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1. Absolute URL</w:t>
      </w:r>
      <w:r>
        <w:rPr>
          <w:rFonts w:ascii="Verdana" w:hAnsi="Verdana"/>
          <w:color w:val="000000"/>
          <w:sz w:val="23"/>
          <w:szCs w:val="23"/>
        </w:rPr>
        <w:t> - Links to an external image that is hosted on another website. Example: src="https://www.w3schools.com/images/img_girl.jpg".</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Notes:</w:t>
      </w:r>
      <w:r>
        <w:rPr>
          <w:rFonts w:ascii="Verdana" w:hAnsi="Verdana"/>
          <w:color w:val="000000"/>
          <w:sz w:val="23"/>
          <w:szCs w:val="23"/>
        </w:rPr>
        <w:t> External images might be under copyright. If you do not get permission to use it, you may be in violation of copyright laws. In addition, you cannot control external images; it can suddenly be removed or changed.</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2. Relative URL</w:t>
      </w:r>
      <w:r>
        <w:rPr>
          <w:rFonts w:ascii="Verdana" w:hAnsi="Verdana"/>
          <w:color w:val="000000"/>
          <w:sz w:val="23"/>
          <w:szCs w:val="23"/>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It is almost always best to use relative URLs. They will not break if you change domain.</w:t>
      </w:r>
    </w:p>
    <w:p w:rsidR="0014387B" w:rsidRDefault="0014387B" w:rsidP="0014387B">
      <w:pPr>
        <w:spacing w:before="300" w:after="300"/>
        <w:rPr>
          <w:rFonts w:ascii="Times New Roman" w:hAnsi="Times New Roman"/>
          <w:sz w:val="24"/>
          <w:szCs w:val="24"/>
        </w:rPr>
      </w:pPr>
      <w:r>
        <w:pict>
          <v:rect id="_x0000_i1039"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width and height Attributes</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tag should also contain the </w:t>
      </w:r>
      <w:r>
        <w:rPr>
          <w:rStyle w:val="HTMLCode"/>
          <w:rFonts w:ascii="Consolas" w:hAnsi="Consolas"/>
          <w:color w:val="DC143C"/>
        </w:rPr>
        <w:t>width</w:t>
      </w:r>
      <w:r>
        <w:rPr>
          <w:rFonts w:ascii="Verdana" w:hAnsi="Verdana"/>
          <w:color w:val="000000"/>
          <w:sz w:val="23"/>
          <w:szCs w:val="23"/>
        </w:rPr>
        <w:t> and </w:t>
      </w:r>
      <w:r>
        <w:rPr>
          <w:rStyle w:val="HTMLCode"/>
          <w:rFonts w:ascii="Consolas" w:hAnsi="Consolas"/>
          <w:color w:val="DC143C"/>
        </w:rPr>
        <w:t>height</w:t>
      </w:r>
      <w:r>
        <w:rPr>
          <w:rFonts w:ascii="Verdana" w:hAnsi="Verdana"/>
          <w:color w:val="000000"/>
          <w:sz w:val="23"/>
          <w:szCs w:val="23"/>
        </w:rPr>
        <w:t> attributes, which specify the width and height of the image (in pixels):</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width</w:t>
      </w:r>
      <w:r>
        <w:rPr>
          <w:rStyle w:val="attributevaluecolor"/>
          <w:rFonts w:ascii="Consolas" w:hAnsi="Consolas"/>
          <w:color w:val="0000CD"/>
          <w:sz w:val="23"/>
          <w:szCs w:val="23"/>
        </w:rPr>
        <w:t>="500"</w:t>
      </w:r>
      <w:r>
        <w:rPr>
          <w:rStyle w:val="attributecolor"/>
          <w:rFonts w:ascii="Consolas" w:hAnsi="Consolas"/>
          <w:color w:val="FF0000"/>
          <w:sz w:val="23"/>
          <w:szCs w:val="23"/>
        </w:rPr>
        <w:t> height</w:t>
      </w:r>
      <w:r>
        <w:rPr>
          <w:rStyle w:val="attributevaluecolor"/>
          <w:rFonts w:ascii="Consolas" w:hAnsi="Consolas"/>
          <w:color w:val="0000CD"/>
          <w:sz w:val="23"/>
          <w:szCs w:val="23"/>
        </w:rPr>
        <w:t>="600"</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2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spacing w:before="300" w:after="300"/>
        <w:rPr>
          <w:rFonts w:ascii="Times New Roman" w:hAnsi="Times New Roman"/>
          <w:sz w:val="24"/>
          <w:szCs w:val="24"/>
        </w:rPr>
      </w:pPr>
      <w:r>
        <w:pict>
          <v:rect id="_x0000_i1040"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alt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w:t>
      </w:r>
      <w:r>
        <w:rPr>
          <w:rStyle w:val="HTMLCode"/>
          <w:rFonts w:ascii="Consolas" w:hAnsi="Consolas"/>
          <w:color w:val="DC143C"/>
        </w:rPr>
        <w:t>alt</w:t>
      </w:r>
      <w:r>
        <w:rPr>
          <w:rFonts w:ascii="Verdana" w:hAnsi="Verdana"/>
          <w:color w:val="000000"/>
          <w:sz w:val="23"/>
          <w:szCs w:val="23"/>
        </w:rPr>
        <w:t> attribute for the </w:t>
      </w:r>
      <w:r>
        <w:rPr>
          <w:rStyle w:val="HTMLCode"/>
          <w:rFonts w:ascii="Consolas" w:hAnsi="Consolas"/>
          <w:color w:val="DC143C"/>
        </w:rPr>
        <w:t>&lt;img&gt;</w:t>
      </w:r>
      <w:r>
        <w:rPr>
          <w:rFonts w:ascii="Verdana" w:hAnsi="Verdana"/>
          <w:color w:val="000000"/>
          <w:sz w:val="23"/>
          <w:szCs w:val="23"/>
        </w:rPr>
        <w:t> tag specifies an alternate text for an image, if the image for some reason cannot be displayed. This can be due to a slow connection, or an error in the </w:t>
      </w:r>
      <w:r>
        <w:rPr>
          <w:rStyle w:val="HTMLCode"/>
          <w:rFonts w:ascii="Consolas" w:hAnsi="Consolas"/>
          <w:color w:val="DC143C"/>
        </w:rPr>
        <w:t>src</w:t>
      </w:r>
      <w:r>
        <w:rPr>
          <w:rFonts w:ascii="Verdana" w:hAnsi="Verdana"/>
          <w:color w:val="000000"/>
          <w:sz w:val="23"/>
          <w:szCs w:val="23"/>
        </w:rPr>
        <w:t> attribute, or if the user uses a screen reader.</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2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4387B" w:rsidRDefault="0014387B" w:rsidP="0014387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See what happens if we try to display an image that does not exist:</w:t>
      </w:r>
    </w:p>
    <w:p w:rsidR="0014387B" w:rsidRDefault="0014387B" w:rsidP="001438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="img_typo.jpg"</w:t>
      </w:r>
      <w:r>
        <w:rPr>
          <w:rStyle w:val="attributecolor"/>
          <w:rFonts w:ascii="Consolas" w:hAnsi="Consolas"/>
          <w:color w:val="FF0000"/>
          <w:sz w:val="23"/>
          <w:szCs w:val="23"/>
        </w:rPr>
        <w:t> alt</w:t>
      </w:r>
      <w:r>
        <w:rPr>
          <w:rStyle w:val="attributevaluecolor"/>
          <w:rFonts w:ascii="Consolas" w:hAnsi="Consolas"/>
          <w:color w:val="0000CD"/>
          <w:sz w:val="23"/>
          <w:szCs w:val="23"/>
        </w:rPr>
        <w:t>="Girl with a jacket"</w:t>
      </w:r>
      <w:r>
        <w:rPr>
          <w:rStyle w:val="tagcolor"/>
          <w:rFonts w:ascii="Consolas" w:hAnsi="Consolas"/>
          <w:color w:val="0000CD"/>
          <w:sz w:val="23"/>
          <w:szCs w:val="23"/>
        </w:rPr>
        <w:t>&gt;</w: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style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style</w:t>
      </w:r>
      <w:r>
        <w:rPr>
          <w:rFonts w:ascii="Verdana" w:hAnsi="Verdana"/>
          <w:color w:val="000000"/>
          <w:sz w:val="23"/>
          <w:szCs w:val="23"/>
        </w:rPr>
        <w:t> attribute is used to add styles to an element, such as color, font, size, and more.</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rPr>
        <w:t>This is a 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2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styles in our </w:t>
      </w:r>
      <w:hyperlink r:id="rId23" w:history="1">
        <w:r>
          <w:rPr>
            <w:rStyle w:val="Hyperlink"/>
            <w:rFonts w:ascii="Verdana" w:hAnsi="Verdana"/>
            <w:sz w:val="23"/>
            <w:szCs w:val="23"/>
          </w:rPr>
          <w:t>HTML Styles chapter</w:t>
        </w:r>
      </w:hyperlink>
      <w:r>
        <w:rPr>
          <w:rFonts w:ascii="Verdana" w:hAnsi="Verdana"/>
          <w:color w:val="000000"/>
          <w:sz w:val="23"/>
          <w:szCs w:val="23"/>
        </w:rPr>
        <w:t>.</w:t>
      </w:r>
    </w:p>
    <w:p w:rsidR="0014387B" w:rsidRDefault="0014387B" w:rsidP="0014387B">
      <w:pPr>
        <w:spacing w:before="300" w:after="300"/>
        <w:rPr>
          <w:rFonts w:ascii="Times New Roman" w:hAnsi="Times New Roman"/>
          <w:sz w:val="24"/>
          <w:szCs w:val="24"/>
        </w:rPr>
      </w:pPr>
      <w:r>
        <w:pict>
          <v:rect id="_x0000_i1041"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lang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always include the </w:t>
      </w:r>
      <w:r>
        <w:rPr>
          <w:rStyle w:val="HTMLCode"/>
          <w:rFonts w:ascii="Consolas" w:hAnsi="Consolas"/>
          <w:color w:val="DC143C"/>
        </w:rPr>
        <w:t>lang</w:t>
      </w:r>
      <w:r>
        <w:rPr>
          <w:rFonts w:ascii="Verdana" w:hAnsi="Verdana"/>
          <w:color w:val="000000"/>
          <w:sz w:val="23"/>
          <w:szCs w:val="23"/>
        </w:rPr>
        <w:t> attribute inside the </w:t>
      </w:r>
      <w:r>
        <w:rPr>
          <w:rStyle w:val="HTMLCode"/>
          <w:rFonts w:ascii="Consolas" w:hAnsi="Consolas"/>
          <w:color w:val="DC143C"/>
        </w:rPr>
        <w:t>&lt;html&gt;</w:t>
      </w:r>
      <w:r>
        <w:rPr>
          <w:rFonts w:ascii="Verdana" w:hAnsi="Verdana"/>
          <w:color w:val="000000"/>
          <w:sz w:val="23"/>
          <w:szCs w:val="23"/>
        </w:rPr>
        <w:t> tag, to declare the language of the Web page. This is meant to assist search engines and browsers.</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w:t>
      </w:r>
    </w:p>
    <w:p w:rsidR="0014387B" w:rsidRDefault="0014387B" w:rsidP="001438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Country codes can also be added to the language code in the </w:t>
      </w:r>
      <w:r>
        <w:rPr>
          <w:rStyle w:val="HTMLCode"/>
          <w:rFonts w:ascii="Consolas" w:hAnsi="Consolas"/>
          <w:color w:val="DC143C"/>
        </w:rPr>
        <w:t>lang</w:t>
      </w:r>
      <w:r>
        <w:rPr>
          <w:rFonts w:ascii="Verdana" w:hAnsi="Verdana"/>
          <w:color w:val="000000"/>
          <w:sz w:val="23"/>
          <w:szCs w:val="23"/>
        </w:rPr>
        <w:t> attribute. So, the first two characters define the language of the HTML page, and the last two characters define the country.</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specifies English as the language and United States as the country:</w:t>
      </w:r>
    </w:p>
    <w:p w:rsidR="0014387B" w:rsidRDefault="0014387B" w:rsidP="001438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attributecolor"/>
          <w:rFonts w:ascii="Consolas" w:hAnsi="Consolas"/>
          <w:color w:val="FF0000"/>
          <w:sz w:val="23"/>
          <w:szCs w:val="23"/>
        </w:rPr>
        <w:t> lang</w:t>
      </w:r>
      <w:r>
        <w:rPr>
          <w:rStyle w:val="attributevaluecolor"/>
          <w:rFonts w:ascii="Consolas" w:hAnsi="Consolas"/>
          <w:color w:val="0000CD"/>
          <w:sz w:val="23"/>
          <w:szCs w:val="23"/>
        </w:rPr>
        <w:t>="en-US"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see all the language codes in our </w:t>
      </w:r>
      <w:hyperlink r:id="rId24" w:history="1">
        <w:r>
          <w:rPr>
            <w:rStyle w:val="Hyperlink"/>
            <w:rFonts w:ascii="Verdana" w:hAnsi="Verdana"/>
            <w:sz w:val="23"/>
            <w:szCs w:val="23"/>
          </w:rPr>
          <w:t>HTML Language Code Reference</w:t>
        </w:r>
      </w:hyperlink>
      <w:r>
        <w:rPr>
          <w:rFonts w:ascii="Verdana" w:hAnsi="Verdana"/>
          <w:color w:val="000000"/>
          <w:sz w:val="23"/>
          <w:szCs w:val="23"/>
        </w:rPr>
        <w:t>.</w:t>
      </w:r>
    </w:p>
    <w:p w:rsidR="0014387B" w:rsidRDefault="0014387B" w:rsidP="0014387B">
      <w:pPr>
        <w:spacing w:before="300" w:after="300"/>
        <w:rPr>
          <w:rFonts w:ascii="Times New Roman" w:hAnsi="Times New Roman"/>
          <w:sz w:val="24"/>
          <w:szCs w:val="24"/>
        </w:rPr>
      </w:pPr>
      <w:r>
        <w:pict>
          <v:rect id="_x0000_i1042"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The title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defines some extra information about an element.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of the title attribute will be displayed as a tooltip when you mouse over the element:</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title</w:t>
      </w:r>
      <w:r>
        <w:rPr>
          <w:rStyle w:val="attributevaluecolor"/>
          <w:rFonts w:ascii="Consolas" w:hAnsi="Consolas"/>
          <w:color w:val="0000CD"/>
          <w:sz w:val="23"/>
          <w:szCs w:val="23"/>
        </w:rPr>
        <w:t>="I'm a tooltip"</w:t>
      </w:r>
      <w:r>
        <w:rPr>
          <w:rStyle w:val="tagcolor"/>
          <w:rFonts w:ascii="Consolas" w:hAnsi="Consolas"/>
          <w:color w:val="0000CD"/>
          <w:sz w:val="23"/>
          <w:szCs w:val="23"/>
        </w:rPr>
        <w:t>&gt;</w:t>
      </w:r>
      <w:r>
        <w:rPr>
          <w:rFonts w:ascii="Consolas" w:hAnsi="Consolas"/>
          <w:color w:val="000000"/>
          <w:sz w:val="23"/>
          <w:szCs w:val="23"/>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rsidR="00350656" w:rsidRDefault="00350656" w:rsidP="00350656">
      <w:pPr>
        <w:shd w:val="clear" w:color="auto" w:fill="FFFFFF"/>
        <w:spacing w:after="0" w:line="240" w:lineRule="auto"/>
        <w:rPr>
          <w:rFonts w:ascii="Verdana" w:eastAsia="Times New Roman" w:hAnsi="Verdana" w:cs="Times New Roman"/>
          <w:color w:val="000000"/>
          <w:sz w:val="23"/>
          <w:szCs w:val="23"/>
          <w:lang w:eastAsia="en-IN"/>
        </w:rPr>
      </w:pPr>
    </w:p>
    <w:p w:rsidR="0014387B" w:rsidRPr="0014387B" w:rsidRDefault="0014387B" w:rsidP="0014387B">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4387B">
        <w:rPr>
          <w:rFonts w:ascii="Segoe UI" w:eastAsia="Times New Roman" w:hAnsi="Segoe UI" w:cs="Segoe UI"/>
          <w:color w:val="000000"/>
          <w:kern w:val="36"/>
          <w:sz w:val="63"/>
          <w:szCs w:val="63"/>
          <w:lang w:eastAsia="en-IN"/>
        </w:rPr>
        <w:t>HTML Links</w:t>
      </w:r>
    </w:p>
    <w:p w:rsidR="0014387B" w:rsidRDefault="0014387B" w:rsidP="0014387B">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Hyperlinks</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Syntax</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&lt;a&gt;</w:t>
      </w:r>
      <w:r>
        <w:rPr>
          <w:rFonts w:ascii="Verdana" w:hAnsi="Verdana"/>
          <w:color w:val="000000"/>
          <w:sz w:val="23"/>
          <w:szCs w:val="23"/>
        </w:rPr>
        <w:t> tag defines a hyperlink. It has the following syntax:</w:t>
      </w:r>
    </w:p>
    <w:p w:rsidR="0014387B" w:rsidRPr="0014387B" w:rsidRDefault="0014387B" w:rsidP="0014387B">
      <w:pPr>
        <w:shd w:val="clear" w:color="auto" w:fill="FFFFFF"/>
        <w:spacing w:line="240" w:lineRule="auto"/>
        <w:rPr>
          <w:rFonts w:ascii="Consolas" w:eastAsia="Times New Roman" w:hAnsi="Consolas" w:cs="Times New Roman"/>
          <w:color w:val="000000"/>
          <w:sz w:val="23"/>
          <w:szCs w:val="23"/>
          <w:lang w:eastAsia="en-IN"/>
        </w:rPr>
      </w:pPr>
      <w:r w:rsidRPr="0014387B">
        <w:rPr>
          <w:rFonts w:ascii="Consolas" w:eastAsia="Times New Roman" w:hAnsi="Consolas" w:cs="Times New Roman"/>
          <w:color w:val="0000CD"/>
          <w:sz w:val="23"/>
          <w:szCs w:val="23"/>
          <w:lang w:eastAsia="en-IN"/>
        </w:rPr>
        <w:t>&lt;</w:t>
      </w:r>
      <w:r w:rsidRPr="0014387B">
        <w:rPr>
          <w:rFonts w:ascii="Consolas" w:eastAsia="Times New Roman" w:hAnsi="Consolas" w:cs="Times New Roman"/>
          <w:color w:val="A52A2A"/>
          <w:sz w:val="23"/>
          <w:szCs w:val="23"/>
          <w:lang w:eastAsia="en-IN"/>
        </w:rPr>
        <w:t>a</w:t>
      </w:r>
      <w:r w:rsidRPr="0014387B">
        <w:rPr>
          <w:rFonts w:ascii="Consolas" w:eastAsia="Times New Roman" w:hAnsi="Consolas" w:cs="Times New Roman"/>
          <w:color w:val="FF0000"/>
          <w:sz w:val="23"/>
          <w:szCs w:val="23"/>
          <w:lang w:eastAsia="en-IN"/>
        </w:rPr>
        <w:t> href</w:t>
      </w:r>
      <w:r w:rsidRPr="0014387B">
        <w:rPr>
          <w:rFonts w:ascii="Consolas" w:eastAsia="Times New Roman" w:hAnsi="Consolas" w:cs="Times New Roman"/>
          <w:color w:val="0000CD"/>
          <w:sz w:val="23"/>
          <w:szCs w:val="23"/>
          <w:lang w:eastAsia="en-IN"/>
        </w:rPr>
        <w:t>="</w:t>
      </w:r>
      <w:r w:rsidRPr="0014387B">
        <w:rPr>
          <w:rFonts w:ascii="Consolas" w:eastAsia="Times New Roman" w:hAnsi="Consolas" w:cs="Times New Roman"/>
          <w:i/>
          <w:iCs/>
          <w:color w:val="0000CD"/>
          <w:sz w:val="23"/>
          <w:szCs w:val="23"/>
          <w:lang w:eastAsia="en-IN"/>
        </w:rPr>
        <w:t>url</w:t>
      </w:r>
      <w:r w:rsidRPr="0014387B">
        <w:rPr>
          <w:rFonts w:ascii="Consolas" w:eastAsia="Times New Roman" w:hAnsi="Consolas" w:cs="Times New Roman"/>
          <w:color w:val="0000CD"/>
          <w:sz w:val="23"/>
          <w:szCs w:val="23"/>
          <w:lang w:eastAsia="en-IN"/>
        </w:rPr>
        <w:t>"&gt;</w:t>
      </w:r>
      <w:r w:rsidRPr="0014387B">
        <w:rPr>
          <w:rFonts w:ascii="Consolas" w:eastAsia="Times New Roman" w:hAnsi="Consolas" w:cs="Times New Roman"/>
          <w:i/>
          <w:iCs/>
          <w:color w:val="000000"/>
          <w:sz w:val="23"/>
          <w:szCs w:val="23"/>
          <w:lang w:eastAsia="en-IN"/>
        </w:rPr>
        <w:t>link text</w:t>
      </w:r>
      <w:r w:rsidRPr="0014387B">
        <w:rPr>
          <w:rFonts w:ascii="Consolas" w:eastAsia="Times New Roman" w:hAnsi="Consolas" w:cs="Times New Roman"/>
          <w:color w:val="0000CD"/>
          <w:sz w:val="23"/>
          <w:szCs w:val="23"/>
          <w:lang w:eastAsia="en-IN"/>
        </w:rPr>
        <w:t>&lt;</w:t>
      </w:r>
      <w:r w:rsidRPr="0014387B">
        <w:rPr>
          <w:rFonts w:ascii="Consolas" w:eastAsia="Times New Roman" w:hAnsi="Consolas" w:cs="Times New Roman"/>
          <w:color w:val="A52A2A"/>
          <w:sz w:val="23"/>
          <w:szCs w:val="23"/>
          <w:lang w:eastAsia="en-IN"/>
        </w:rPr>
        <w:t>/a</w:t>
      </w:r>
      <w:r w:rsidRPr="0014387B">
        <w:rPr>
          <w:rFonts w:ascii="Consolas" w:eastAsia="Times New Roman" w:hAnsi="Consolas" w:cs="Times New Roman"/>
          <w:color w:val="0000CD"/>
          <w:sz w:val="23"/>
          <w:szCs w:val="23"/>
          <w:lang w:eastAsia="en-IN"/>
        </w:rPr>
        <w:t>&gt;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most important attribute of the </w:t>
      </w:r>
      <w:r>
        <w:rPr>
          <w:rStyle w:val="HTMLCode"/>
          <w:rFonts w:ascii="Consolas" w:hAnsi="Consolas"/>
          <w:color w:val="DC143C"/>
        </w:rPr>
        <w:t>&lt;a&gt;</w:t>
      </w:r>
      <w:r>
        <w:rPr>
          <w:rFonts w:ascii="Verdana" w:hAnsi="Verdana"/>
          <w:color w:val="000000"/>
          <w:sz w:val="23"/>
          <w:szCs w:val="23"/>
        </w:rPr>
        <w:t> element is the </w:t>
      </w:r>
      <w:r>
        <w:rPr>
          <w:rStyle w:val="HTMLCode"/>
          <w:rFonts w:ascii="Consolas" w:hAnsi="Consolas"/>
          <w:color w:val="DC143C"/>
        </w:rPr>
        <w:t>href</w:t>
      </w:r>
      <w:r>
        <w:rPr>
          <w:rFonts w:ascii="Verdana" w:hAnsi="Verdana"/>
          <w:color w:val="000000"/>
          <w:sz w:val="23"/>
          <w:szCs w:val="23"/>
        </w:rPr>
        <w:t> attribute, which indicates the link's destination.</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link text</w:t>
      </w:r>
      <w:r>
        <w:rPr>
          <w:rFonts w:ascii="Verdana" w:hAnsi="Verdana"/>
          <w:color w:val="000000"/>
          <w:sz w:val="23"/>
          <w:szCs w:val="23"/>
        </w:rPr>
        <w:t> is the part that will be visible to the reader.</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create a link to W3Schools.com:</w:t>
      </w:r>
    </w:p>
    <w:p w:rsidR="0014387B" w:rsidRDefault="0014387B" w:rsidP="0014387B">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14387B" w:rsidRDefault="0014387B" w:rsidP="0014387B">
      <w:pPr>
        <w:shd w:val="clear" w:color="auto" w:fill="E7E9EB"/>
        <w:rPr>
          <w:rFonts w:ascii="Verdana" w:hAnsi="Verdana"/>
          <w:color w:val="000000"/>
          <w:sz w:val="23"/>
          <w:szCs w:val="23"/>
        </w:rPr>
      </w:pPr>
      <w:hyperlink r:id="rId2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links will appear as follows in all browsers:</w:t>
      </w:r>
    </w:p>
    <w:p w:rsidR="0014387B" w:rsidRDefault="0014387B" w:rsidP="0014387B">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14387B" w:rsidRDefault="0014387B" w:rsidP="0014387B">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14387B" w:rsidRDefault="0014387B" w:rsidP="0014387B">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rsidR="0014387B" w:rsidRDefault="0014387B" w:rsidP="0014387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Links can of course be styled with CSS, to get another look!</w:t>
      </w:r>
    </w:p>
    <w:p w:rsidR="0014387B" w:rsidRDefault="0014387B" w:rsidP="0014387B">
      <w:pPr>
        <w:spacing w:before="300" w:after="300"/>
        <w:rPr>
          <w:rFonts w:ascii="Times New Roman" w:hAnsi="Times New Roman"/>
          <w:sz w:val="24"/>
          <w:szCs w:val="24"/>
        </w:rPr>
      </w:pPr>
      <w:r>
        <w:pict>
          <v:rect id="_x0000_i1043" style="width:0;height:0" o:hralign="center" o:hrstd="t" o:hrnoshade="t" o:hr="t" fillcolor="black" stroked="f"/>
        </w:pict>
      </w:r>
    </w:p>
    <w:p w:rsidR="0014387B" w:rsidRDefault="0014387B" w:rsidP="0014387B">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The target Attribute</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open the linked document.</w:t>
      </w:r>
    </w:p>
    <w:p w:rsidR="0014387B" w:rsidRDefault="0014387B" w:rsidP="0014387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p w:rsidR="0014387B" w:rsidRDefault="0014387B" w:rsidP="0014387B">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_self</w:t>
      </w:r>
      <w:r>
        <w:rPr>
          <w:rFonts w:ascii="Verdana" w:hAnsi="Verdana"/>
          <w:color w:val="000000"/>
          <w:sz w:val="23"/>
          <w:szCs w:val="23"/>
        </w:rPr>
        <w:t> - Default. Opens the document in the same window/tab as it was clicked</w:t>
      </w:r>
    </w:p>
    <w:p w:rsidR="0014387B" w:rsidRDefault="0014387B" w:rsidP="0014387B">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_blank</w:t>
      </w:r>
      <w:r>
        <w:rPr>
          <w:rFonts w:ascii="Verdana" w:hAnsi="Verdana"/>
          <w:color w:val="000000"/>
          <w:sz w:val="23"/>
          <w:szCs w:val="23"/>
        </w:rPr>
        <w:t> - Opens the document in a new window or tab</w:t>
      </w:r>
    </w:p>
    <w:p w:rsidR="0014387B" w:rsidRDefault="0014387B" w:rsidP="0014387B">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_parent</w:t>
      </w:r>
      <w:r>
        <w:rPr>
          <w:rFonts w:ascii="Verdana" w:hAnsi="Verdana"/>
          <w:color w:val="000000"/>
          <w:sz w:val="23"/>
          <w:szCs w:val="23"/>
        </w:rPr>
        <w:t> - Opens the document in the parent frame</w:t>
      </w:r>
    </w:p>
    <w:p w:rsidR="0014387B" w:rsidRDefault="0014387B" w:rsidP="0014387B">
      <w:pPr>
        <w:numPr>
          <w:ilvl w:val="0"/>
          <w:numId w:val="2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rsidR="0014387B" w:rsidRDefault="0014387B" w:rsidP="0014387B">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4387B" w:rsidRDefault="0014387B" w:rsidP="0014387B">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rsidR="0014387B" w:rsidRDefault="0014387B" w:rsidP="0014387B">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rsidR="0014387B" w:rsidRDefault="0014387B" w:rsidP="0014387B">
      <w:pPr>
        <w:shd w:val="clear" w:color="auto" w:fill="FFFFFF"/>
        <w:rPr>
          <w:rFonts w:ascii="Consolas" w:hAnsi="Consolas"/>
          <w:color w:val="000000"/>
          <w:sz w:val="23"/>
          <w:szCs w:val="23"/>
        </w:rPr>
      </w:pPr>
    </w:p>
    <w:p w:rsidR="0014387B" w:rsidRDefault="00A6361F" w:rsidP="00A6361F">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 xml:space="preserve">HTML &lt;frameset&gt; tag </w:t>
      </w:r>
    </w:p>
    <w:p w:rsidR="00A6361F" w:rsidRDefault="00A6361F" w:rsidP="00A6361F">
      <w:pPr>
        <w:pStyle w:val="NormalWeb"/>
        <w:shd w:val="clear" w:color="auto" w:fill="FFFFFF"/>
        <w:jc w:val="both"/>
        <w:rPr>
          <w:rFonts w:ascii="Segoe UI" w:hAnsi="Segoe UI" w:cs="Segoe UI"/>
          <w:color w:val="333333"/>
        </w:rPr>
      </w:pPr>
      <w:r>
        <w:rPr>
          <w:rFonts w:ascii="Segoe UI" w:hAnsi="Segoe UI" w:cs="Segoe UI"/>
          <w:color w:val="333333"/>
        </w:rPr>
        <w:t>HTML &lt;frameset&gt; tag is used to contain the group of frames which can be controlled and styled as a unit. The &lt;frameset&gt; element also specifies the number of rows and columns in the frameset, and how much space they will occupy in a frame.</w:t>
      </w:r>
    </w:p>
    <w:p w:rsidR="00A6361F" w:rsidRPr="00A6361F" w:rsidRDefault="00A6361F" w:rsidP="00A6361F">
      <w:pPr>
        <w:numPr>
          <w:ilvl w:val="0"/>
          <w:numId w:val="22"/>
        </w:numPr>
        <w:spacing w:after="120" w:line="375" w:lineRule="atLeast"/>
        <w:ind w:left="0"/>
        <w:jc w:val="both"/>
        <w:rPr>
          <w:rFonts w:ascii="Segoe UI" w:eastAsia="Times New Roman" w:hAnsi="Segoe UI" w:cs="Segoe UI"/>
          <w:color w:val="000000"/>
          <w:sz w:val="24"/>
          <w:szCs w:val="24"/>
          <w:lang w:eastAsia="en-IN"/>
        </w:rPr>
      </w:pPr>
      <w:r w:rsidRPr="00A6361F">
        <w:rPr>
          <w:rFonts w:ascii="Segoe UI" w:eastAsia="Times New Roman" w:hAnsi="Segoe UI" w:cs="Segoe UI"/>
          <w:b/>
          <w:bCs/>
          <w:color w:val="006699"/>
          <w:sz w:val="24"/>
          <w:szCs w:val="24"/>
          <w:bdr w:val="none" w:sz="0" w:space="0" w:color="auto" w:frame="1"/>
          <w:lang w:eastAsia="en-IN"/>
        </w:rPr>
        <w:t>&lt;frameset</w:t>
      </w: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color w:val="FF0000"/>
          <w:sz w:val="24"/>
          <w:szCs w:val="24"/>
          <w:bdr w:val="none" w:sz="0" w:space="0" w:color="auto" w:frame="1"/>
          <w:lang w:eastAsia="en-IN"/>
        </w:rPr>
        <w:t>cols</w:t>
      </w:r>
      <w:r w:rsidRPr="00A6361F">
        <w:rPr>
          <w:rFonts w:ascii="Segoe UI" w:eastAsia="Times New Roman" w:hAnsi="Segoe UI" w:cs="Segoe UI"/>
          <w:color w:val="000000"/>
          <w:sz w:val="24"/>
          <w:szCs w:val="24"/>
          <w:bdr w:val="none" w:sz="0" w:space="0" w:color="auto" w:frame="1"/>
          <w:lang w:eastAsia="en-IN"/>
        </w:rPr>
        <w:t>=</w:t>
      </w:r>
      <w:r w:rsidRPr="00A6361F">
        <w:rPr>
          <w:rFonts w:ascii="Segoe UI" w:eastAsia="Times New Roman" w:hAnsi="Segoe UI" w:cs="Segoe UI"/>
          <w:color w:val="0000FF"/>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&gt;</w:t>
      </w:r>
      <w:r w:rsidRPr="00A6361F">
        <w:rPr>
          <w:rFonts w:ascii="Segoe UI" w:eastAsia="Times New Roman" w:hAnsi="Segoe UI" w:cs="Segoe UI"/>
          <w:color w:val="000000"/>
          <w:sz w:val="24"/>
          <w:szCs w:val="24"/>
          <w:bdr w:val="none" w:sz="0" w:space="0" w:color="auto" w:frame="1"/>
          <w:lang w:eastAsia="en-IN"/>
        </w:rPr>
        <w:t>............</w:t>
      </w:r>
      <w:r w:rsidRPr="00A6361F">
        <w:rPr>
          <w:rFonts w:ascii="Segoe UI" w:eastAsia="Times New Roman" w:hAnsi="Segoe UI" w:cs="Segoe UI"/>
          <w:b/>
          <w:bCs/>
          <w:color w:val="006699"/>
          <w:sz w:val="24"/>
          <w:szCs w:val="24"/>
          <w:bdr w:val="none" w:sz="0" w:space="0" w:color="auto" w:frame="1"/>
          <w:lang w:eastAsia="en-IN"/>
        </w:rPr>
        <w:t>&lt;/frameset&gt;</w:t>
      </w:r>
      <w:r w:rsidRPr="00A6361F">
        <w:rPr>
          <w:rFonts w:ascii="Segoe UI" w:eastAsia="Times New Roman" w:hAnsi="Segoe UI" w:cs="Segoe UI"/>
          <w:color w:val="000000"/>
          <w:sz w:val="24"/>
          <w:szCs w:val="24"/>
          <w:bdr w:val="none" w:sz="0" w:space="0" w:color="auto" w:frame="1"/>
          <w:lang w:eastAsia="en-IN"/>
        </w:rPr>
        <w:t>  </w:t>
      </w:r>
    </w:p>
    <w:p w:rsidR="00A6361F" w:rsidRDefault="00A6361F" w:rsidP="00A6361F">
      <w:pPr>
        <w:pStyle w:val="Heading1"/>
        <w:shd w:val="clear" w:color="auto" w:fill="FFFFFF"/>
        <w:spacing w:before="75" w:beforeAutospacing="0" w:line="312" w:lineRule="atLeast"/>
        <w:jc w:val="both"/>
        <w:rPr>
          <w:rFonts w:ascii="Helvetica" w:hAnsi="Helvetica"/>
          <w:b w:val="0"/>
          <w:bCs w:val="0"/>
          <w:color w:val="610B38"/>
          <w:sz w:val="44"/>
          <w:szCs w:val="44"/>
        </w:rPr>
      </w:pPr>
    </w:p>
    <w:p w:rsidR="00A6361F" w:rsidRDefault="00A6361F" w:rsidP="00A6361F">
      <w:pPr>
        <w:pStyle w:val="NormalWeb"/>
        <w:shd w:val="clear" w:color="auto" w:fill="FFFFFF"/>
        <w:jc w:val="both"/>
        <w:rPr>
          <w:rFonts w:ascii="Segoe UI" w:hAnsi="Segoe UI" w:cs="Segoe UI"/>
          <w:color w:val="333333"/>
        </w:rPr>
      </w:pPr>
      <w:r>
        <w:rPr>
          <w:rStyle w:val="Strong"/>
          <w:rFonts w:ascii="Segoe UI" w:hAnsi="Segoe UI" w:cs="Segoe UI"/>
          <w:color w:val="333333"/>
        </w:rPr>
        <w:t>Following are some specifications about the HTML &lt;frameset&gt; tag</w:t>
      </w:r>
    </w:p>
    <w:tbl>
      <w:tblPr>
        <w:tblW w:w="104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5734"/>
      </w:tblGrid>
      <w:tr w:rsidR="00A6361F" w:rsidRPr="00A6361F" w:rsidTr="00A6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b/>
                <w:bCs/>
                <w:color w:val="333333"/>
                <w:sz w:val="24"/>
                <w:szCs w:val="24"/>
                <w:lang w:eastAsia="en-IN"/>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b/>
                <w:bCs/>
                <w:color w:val="333333"/>
                <w:sz w:val="24"/>
                <w:szCs w:val="24"/>
                <w:lang w:eastAsia="en-IN"/>
              </w:rPr>
              <w:t>Block</w:t>
            </w:r>
          </w:p>
        </w:tc>
      </w:tr>
      <w:tr w:rsidR="00A6361F" w:rsidRPr="00A6361F" w:rsidTr="00A6361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b/>
                <w:bCs/>
                <w:color w:val="333333"/>
                <w:sz w:val="24"/>
                <w:szCs w:val="24"/>
                <w:lang w:eastAsia="en-IN"/>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color w:val="333333"/>
                <w:sz w:val="24"/>
                <w:szCs w:val="24"/>
                <w:lang w:eastAsia="en-IN"/>
              </w:rPr>
              <w:t>Both Start and End Tag</w:t>
            </w:r>
          </w:p>
        </w:tc>
      </w:tr>
      <w:tr w:rsidR="00A6361F" w:rsidRPr="00A6361F" w:rsidTr="00A6361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b/>
                <w:bCs/>
                <w:color w:val="333333"/>
                <w:sz w:val="24"/>
                <w:szCs w:val="24"/>
                <w:lang w:eastAsia="en-IN"/>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6361F" w:rsidRPr="00A6361F" w:rsidRDefault="00A6361F" w:rsidP="00A6361F">
            <w:pPr>
              <w:spacing w:after="0" w:line="240" w:lineRule="auto"/>
              <w:jc w:val="both"/>
              <w:rPr>
                <w:rFonts w:ascii="Segoe UI" w:eastAsia="Times New Roman" w:hAnsi="Segoe UI" w:cs="Segoe UI"/>
                <w:color w:val="333333"/>
                <w:sz w:val="24"/>
                <w:szCs w:val="24"/>
                <w:lang w:eastAsia="en-IN"/>
              </w:rPr>
            </w:pPr>
            <w:r w:rsidRPr="00A6361F">
              <w:rPr>
                <w:rFonts w:ascii="Segoe UI" w:eastAsia="Times New Roman" w:hAnsi="Segoe UI" w:cs="Segoe UI"/>
                <w:color w:val="333333"/>
                <w:sz w:val="24"/>
                <w:szCs w:val="24"/>
                <w:lang w:eastAsia="en-IN"/>
              </w:rPr>
              <w:t>Frames</w:t>
            </w:r>
          </w:p>
        </w:tc>
      </w:tr>
    </w:tbl>
    <w:p w:rsidR="00A6361F" w:rsidRDefault="00A6361F" w:rsidP="00A6361F">
      <w:pPr>
        <w:pStyle w:val="Heading1"/>
        <w:shd w:val="clear" w:color="auto" w:fill="FFFFFF"/>
        <w:spacing w:before="75" w:beforeAutospacing="0" w:line="312" w:lineRule="atLeast"/>
        <w:jc w:val="both"/>
        <w:rPr>
          <w:rFonts w:ascii="Helvetica" w:hAnsi="Helvetica"/>
          <w:b w:val="0"/>
          <w:bCs w:val="0"/>
          <w:color w:val="610B38"/>
          <w:sz w:val="44"/>
          <w:szCs w:val="44"/>
        </w:rPr>
      </w:pPr>
    </w:p>
    <w:p w:rsidR="00A6361F" w:rsidRDefault="00A6361F" w:rsidP="00A6361F">
      <w:pPr>
        <w:pStyle w:val="Heading3"/>
        <w:spacing w:line="312" w:lineRule="atLeast"/>
        <w:rPr>
          <w:rFonts w:ascii="Helvetica" w:hAnsi="Helvetica"/>
          <w:color w:val="610B4B"/>
          <w:sz w:val="32"/>
          <w:szCs w:val="32"/>
        </w:rPr>
      </w:pPr>
      <w:r>
        <w:rPr>
          <w:rFonts w:ascii="Helvetica" w:hAnsi="Helvetica"/>
          <w:b/>
          <w:bCs/>
          <w:color w:val="610B4B"/>
          <w:sz w:val="32"/>
          <w:szCs w:val="32"/>
        </w:rPr>
        <w:t>Example 1</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&lt;!DOCTYPE html</w:t>
      </w:r>
      <w:r w:rsidRPr="00A6361F">
        <w:rPr>
          <w:rFonts w:ascii="Segoe UI" w:eastAsia="Times New Roman" w:hAnsi="Segoe UI" w:cs="Segoe UI"/>
          <w:b/>
          <w:bCs/>
          <w:color w:val="006699"/>
          <w:sz w:val="24"/>
          <w:szCs w:val="24"/>
          <w:bdr w:val="none" w:sz="0" w:space="0" w:color="auto" w:frame="1"/>
          <w:lang w:eastAsia="en-IN"/>
        </w:rPr>
        <w:t>&gt;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b/>
          <w:bCs/>
          <w:color w:val="006699"/>
          <w:sz w:val="24"/>
          <w:szCs w:val="24"/>
          <w:bdr w:val="none" w:sz="0" w:space="0" w:color="auto" w:frame="1"/>
          <w:lang w:eastAsia="en-IN"/>
        </w:rPr>
        <w:t>&lt;html&gt;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b/>
          <w:bCs/>
          <w:color w:val="006699"/>
          <w:sz w:val="24"/>
          <w:szCs w:val="24"/>
          <w:bdr w:val="none" w:sz="0" w:space="0" w:color="auto" w:frame="1"/>
          <w:lang w:eastAsia="en-IN"/>
        </w:rPr>
        <w:t>&lt;head&gt;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&lt;title&gt;</w:t>
      </w:r>
      <w:r w:rsidRPr="00A6361F">
        <w:rPr>
          <w:rFonts w:ascii="Segoe UI" w:eastAsia="Times New Roman" w:hAnsi="Segoe UI" w:cs="Segoe UI"/>
          <w:color w:val="000000"/>
          <w:sz w:val="24"/>
          <w:szCs w:val="24"/>
          <w:bdr w:val="none" w:sz="0" w:space="0" w:color="auto" w:frame="1"/>
          <w:lang w:eastAsia="en-IN"/>
        </w:rPr>
        <w:t>Frame tag</w:t>
      </w:r>
      <w:r w:rsidRPr="00A6361F">
        <w:rPr>
          <w:rFonts w:ascii="Segoe UI" w:eastAsia="Times New Roman" w:hAnsi="Segoe UI" w:cs="Segoe UI"/>
          <w:b/>
          <w:bCs/>
          <w:color w:val="006699"/>
          <w:sz w:val="24"/>
          <w:szCs w:val="24"/>
          <w:bdr w:val="none" w:sz="0" w:space="0" w:color="auto" w:frame="1"/>
          <w:lang w:eastAsia="en-IN"/>
        </w:rPr>
        <w:t>&lt;/title&gt;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b/>
          <w:bCs/>
          <w:color w:val="006699"/>
          <w:sz w:val="24"/>
          <w:szCs w:val="24"/>
          <w:bdr w:val="none" w:sz="0" w:space="0" w:color="auto" w:frame="1"/>
          <w:lang w:eastAsia="en-IN"/>
        </w:rPr>
        <w:t>&lt;/head&gt;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&lt;frameset</w:t>
      </w: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color w:val="FF0000"/>
          <w:sz w:val="24"/>
          <w:szCs w:val="24"/>
          <w:bdr w:val="none" w:sz="0" w:space="0" w:color="auto" w:frame="1"/>
          <w:lang w:eastAsia="en-IN"/>
        </w:rPr>
        <w:t>cols</w:t>
      </w:r>
      <w:r w:rsidRPr="00A6361F">
        <w:rPr>
          <w:rFonts w:ascii="Segoe UI" w:eastAsia="Times New Roman" w:hAnsi="Segoe UI" w:cs="Segoe UI"/>
          <w:color w:val="000000"/>
          <w:sz w:val="24"/>
          <w:szCs w:val="24"/>
          <w:bdr w:val="none" w:sz="0" w:space="0" w:color="auto" w:frame="1"/>
          <w:lang w:eastAsia="en-IN"/>
        </w:rPr>
        <w:t>=</w:t>
      </w:r>
      <w:r w:rsidRPr="00A6361F">
        <w:rPr>
          <w:rFonts w:ascii="Segoe UI" w:eastAsia="Times New Roman" w:hAnsi="Segoe UI" w:cs="Segoe UI"/>
          <w:color w:val="0000FF"/>
          <w:sz w:val="24"/>
          <w:szCs w:val="24"/>
          <w:bdr w:val="none" w:sz="0" w:space="0" w:color="auto" w:frame="1"/>
          <w:lang w:eastAsia="en-IN"/>
        </w:rPr>
        <w:t>"50%,50%"</w:t>
      </w:r>
      <w:r w:rsidRPr="00A6361F">
        <w:rPr>
          <w:rFonts w:ascii="Segoe UI" w:eastAsia="Times New Roman" w:hAnsi="Segoe UI" w:cs="Segoe UI"/>
          <w:b/>
          <w:bCs/>
          <w:color w:val="006699"/>
          <w:sz w:val="24"/>
          <w:szCs w:val="24"/>
          <w:bdr w:val="none" w:sz="0" w:space="0" w:color="auto" w:frame="1"/>
          <w:lang w:eastAsia="en-IN"/>
        </w:rPr>
        <w:t>&gt;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&lt;frame</w:t>
      </w: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color w:val="FF0000"/>
          <w:sz w:val="24"/>
          <w:szCs w:val="24"/>
          <w:bdr w:val="none" w:sz="0" w:space="0" w:color="auto" w:frame="1"/>
          <w:lang w:eastAsia="en-IN"/>
        </w:rPr>
        <w:t>src</w:t>
      </w:r>
      <w:r w:rsidRPr="00A6361F">
        <w:rPr>
          <w:rFonts w:ascii="Segoe UI" w:eastAsia="Times New Roman" w:hAnsi="Segoe UI" w:cs="Segoe UI"/>
          <w:color w:val="000000"/>
          <w:sz w:val="24"/>
          <w:szCs w:val="24"/>
          <w:bdr w:val="none" w:sz="0" w:space="0" w:color="auto" w:frame="1"/>
          <w:lang w:eastAsia="en-IN"/>
        </w:rPr>
        <w:t>=</w:t>
      </w:r>
      <w:r w:rsidRPr="00A6361F">
        <w:rPr>
          <w:rFonts w:ascii="Segoe UI" w:eastAsia="Times New Roman" w:hAnsi="Segoe UI" w:cs="Segoe UI"/>
          <w:color w:val="0000FF"/>
          <w:sz w:val="24"/>
          <w:szCs w:val="24"/>
          <w:bdr w:val="none" w:sz="0" w:space="0" w:color="auto" w:frame="1"/>
          <w:lang w:eastAsia="en-IN"/>
        </w:rPr>
        <w:t>"https://www.javatpoint.com/html-table"</w:t>
      </w:r>
      <w:r w:rsidRPr="00A6361F">
        <w:rPr>
          <w:rFonts w:ascii="Segoe UI" w:eastAsia="Times New Roman" w:hAnsi="Segoe UI" w:cs="Segoe UI"/>
          <w:b/>
          <w:bCs/>
          <w:color w:val="006699"/>
          <w:sz w:val="24"/>
          <w:szCs w:val="24"/>
          <w:bdr w:val="none" w:sz="0" w:space="0" w:color="auto" w:frame="1"/>
          <w:lang w:eastAsia="en-IN"/>
        </w:rPr>
        <w:t>&gt;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&lt;frame</w:t>
      </w: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color w:val="FF0000"/>
          <w:sz w:val="24"/>
          <w:szCs w:val="24"/>
          <w:bdr w:val="none" w:sz="0" w:space="0" w:color="auto" w:frame="1"/>
          <w:lang w:eastAsia="en-IN"/>
        </w:rPr>
        <w:t>src</w:t>
      </w:r>
      <w:r w:rsidRPr="00A6361F">
        <w:rPr>
          <w:rFonts w:ascii="Segoe UI" w:eastAsia="Times New Roman" w:hAnsi="Segoe UI" w:cs="Segoe UI"/>
          <w:color w:val="000000"/>
          <w:sz w:val="24"/>
          <w:szCs w:val="24"/>
          <w:bdr w:val="none" w:sz="0" w:space="0" w:color="auto" w:frame="1"/>
          <w:lang w:eastAsia="en-IN"/>
        </w:rPr>
        <w:t>=</w:t>
      </w:r>
      <w:r w:rsidRPr="00A6361F">
        <w:rPr>
          <w:rFonts w:ascii="Segoe UI" w:eastAsia="Times New Roman" w:hAnsi="Segoe UI" w:cs="Segoe UI"/>
          <w:color w:val="0000FF"/>
          <w:sz w:val="24"/>
          <w:szCs w:val="24"/>
          <w:bdr w:val="none" w:sz="0" w:space="0" w:color="auto" w:frame="1"/>
          <w:lang w:eastAsia="en-IN"/>
        </w:rPr>
        <w:t>"https://www.javatpoint.com/css-table"</w:t>
      </w:r>
      <w:r w:rsidRPr="00A6361F">
        <w:rPr>
          <w:rFonts w:ascii="Segoe UI" w:eastAsia="Times New Roman" w:hAnsi="Segoe UI" w:cs="Segoe UI"/>
          <w:b/>
          <w:bCs/>
          <w:color w:val="006699"/>
          <w:sz w:val="24"/>
          <w:szCs w:val="24"/>
          <w:bdr w:val="none" w:sz="0" w:space="0" w:color="auto" w:frame="1"/>
          <w:lang w:eastAsia="en-IN"/>
        </w:rPr>
        <w:t>&gt;</w:t>
      </w: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r w:rsidRPr="00A6361F">
        <w:rPr>
          <w:rFonts w:ascii="Segoe UI" w:eastAsia="Times New Roman" w:hAnsi="Segoe UI" w:cs="Segoe UI"/>
          <w:b/>
          <w:bCs/>
          <w:color w:val="006699"/>
          <w:sz w:val="24"/>
          <w:szCs w:val="24"/>
          <w:bdr w:val="none" w:sz="0" w:space="0" w:color="auto" w:frame="1"/>
          <w:lang w:eastAsia="en-IN"/>
        </w:rPr>
        <w:t>&lt;/frameset&gt;</w:t>
      </w:r>
      <w:r w:rsidRPr="00A6361F">
        <w:rPr>
          <w:rFonts w:ascii="Segoe UI" w:eastAsia="Times New Roman" w:hAnsi="Segoe UI" w:cs="Segoe UI"/>
          <w:color w:val="000000"/>
          <w:sz w:val="24"/>
          <w:szCs w:val="24"/>
          <w:bdr w:val="none" w:sz="0" w:space="0" w:color="auto" w:frame="1"/>
          <w:lang w:eastAsia="en-IN"/>
        </w:rPr>
        <w:t>  </w:t>
      </w:r>
    </w:p>
    <w:p w:rsidR="00C65388" w:rsidRDefault="00A6361F" w:rsidP="00A6361F">
      <w:pPr>
        <w:spacing w:after="0" w:line="375" w:lineRule="atLeast"/>
        <w:jc w:val="both"/>
        <w:rPr>
          <w:rFonts w:ascii="Segoe UI" w:eastAsia="Times New Roman" w:hAnsi="Segoe UI" w:cs="Segoe UI"/>
          <w:b/>
          <w:bCs/>
          <w:color w:val="006699"/>
          <w:sz w:val="24"/>
          <w:szCs w:val="24"/>
          <w:bdr w:val="none" w:sz="0" w:space="0" w:color="auto" w:frame="1"/>
          <w:lang w:eastAsia="en-IN"/>
        </w:rPr>
      </w:pPr>
      <w:r w:rsidRPr="00A6361F">
        <w:rPr>
          <w:rFonts w:ascii="Segoe UI" w:eastAsia="Times New Roman" w:hAnsi="Segoe UI" w:cs="Segoe UI"/>
          <w:b/>
          <w:bCs/>
          <w:color w:val="006699"/>
          <w:sz w:val="24"/>
          <w:szCs w:val="24"/>
          <w:bdr w:val="none" w:sz="0" w:space="0" w:color="auto" w:frame="1"/>
          <w:lang w:eastAsia="en-IN"/>
        </w:rPr>
        <w:t>&lt;/html&gt;</w:t>
      </w:r>
    </w:p>
    <w:p w:rsidR="00C65388" w:rsidRDefault="00C65388" w:rsidP="00A6361F">
      <w:pPr>
        <w:spacing w:after="0" w:line="375" w:lineRule="atLeast"/>
        <w:jc w:val="both"/>
        <w:rPr>
          <w:rFonts w:ascii="Segoe UI" w:eastAsia="Times New Roman" w:hAnsi="Segoe UI" w:cs="Segoe UI"/>
          <w:b/>
          <w:bCs/>
          <w:color w:val="006699"/>
          <w:sz w:val="24"/>
          <w:szCs w:val="24"/>
          <w:bdr w:val="none" w:sz="0" w:space="0" w:color="auto" w:frame="1"/>
          <w:lang w:eastAsia="en-IN"/>
        </w:rPr>
      </w:pPr>
    </w:p>
    <w:p w:rsidR="00C65388" w:rsidRDefault="00C65388" w:rsidP="00C65388">
      <w:pPr>
        <w:pStyle w:val="NormalWeb"/>
        <w:shd w:val="clear" w:color="auto" w:fill="FFFFFF"/>
        <w:jc w:val="both"/>
        <w:rPr>
          <w:rStyle w:val="Strong"/>
          <w:rFonts w:ascii="Segoe UI" w:hAnsi="Segoe UI" w:cs="Segoe UI"/>
          <w:color w:val="333333"/>
        </w:rPr>
      </w:pPr>
    </w:p>
    <w:p w:rsidR="00C65388" w:rsidRDefault="00C65388" w:rsidP="00C65388">
      <w:pPr>
        <w:pStyle w:val="NormalWeb"/>
        <w:shd w:val="clear" w:color="auto" w:fill="FFFFFF"/>
        <w:jc w:val="both"/>
        <w:rPr>
          <w:rStyle w:val="Strong"/>
          <w:rFonts w:ascii="Segoe UI" w:hAnsi="Segoe UI" w:cs="Segoe UI"/>
          <w:color w:val="333333"/>
        </w:rPr>
      </w:pPr>
    </w:p>
    <w:p w:rsidR="00C65388" w:rsidRDefault="00C65388" w:rsidP="00C65388">
      <w:pPr>
        <w:pStyle w:val="NormalWeb"/>
        <w:shd w:val="clear" w:color="auto" w:fill="FFFFFF"/>
        <w:jc w:val="both"/>
        <w:rPr>
          <w:rStyle w:val="Strong"/>
          <w:rFonts w:ascii="Segoe UI" w:hAnsi="Segoe UI" w:cs="Segoe UI"/>
          <w:color w:val="333333"/>
        </w:rPr>
      </w:pPr>
    </w:p>
    <w:p w:rsidR="00C65388" w:rsidRDefault="00C65388" w:rsidP="00C65388">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Output:</w:t>
      </w:r>
    </w:p>
    <w:p w:rsidR="00C65388" w:rsidRDefault="00C65388" w:rsidP="00C65388">
      <w:pPr>
        <w:pStyle w:val="NormalWeb"/>
        <w:shd w:val="clear" w:color="auto" w:fill="FFFFFF"/>
        <w:jc w:val="both"/>
        <w:rPr>
          <w:rStyle w:val="Strong"/>
          <w:rFonts w:ascii="Segoe UI" w:hAnsi="Segoe UI" w:cs="Segoe UI"/>
          <w:color w:val="333333"/>
        </w:rPr>
      </w:pPr>
    </w:p>
    <w:p w:rsidR="00C65388" w:rsidRDefault="00C65388" w:rsidP="00C65388">
      <w:pPr>
        <w:pStyle w:val="NormalWeb"/>
        <w:shd w:val="clear" w:color="auto" w:fill="FFFFFF"/>
        <w:jc w:val="both"/>
        <w:rPr>
          <w:rFonts w:ascii="Segoe UI" w:hAnsi="Segoe UI" w:cs="Segoe UI"/>
          <w:color w:val="333333"/>
        </w:rPr>
      </w:pPr>
      <w:r>
        <w:rPr>
          <w:noProof/>
        </w:rPr>
        <w:drawing>
          <wp:inline distT="0" distB="0" distL="0" distR="0">
            <wp:extent cx="5731510" cy="3215012"/>
            <wp:effectExtent l="0" t="0" r="2540" b="4445"/>
            <wp:docPr id="2" name="Picture 2" descr="HTML frameset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ML frameset ta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15012"/>
                    </a:xfrm>
                    <a:prstGeom prst="rect">
                      <a:avLst/>
                    </a:prstGeom>
                    <a:noFill/>
                    <a:ln>
                      <a:noFill/>
                    </a:ln>
                  </pic:spPr>
                </pic:pic>
              </a:graphicData>
            </a:graphic>
          </wp:inline>
        </w:drawing>
      </w:r>
    </w:p>
    <w:p w:rsidR="00C65388" w:rsidRDefault="00C65388" w:rsidP="00C65388">
      <w:pPr>
        <w:pStyle w:val="NormalWeb"/>
        <w:shd w:val="clear" w:color="auto" w:fill="FFFFFF"/>
        <w:jc w:val="both"/>
        <w:rPr>
          <w:rFonts w:ascii="Segoe UI" w:hAnsi="Segoe UI" w:cs="Segoe UI"/>
          <w:color w:val="333333"/>
        </w:rPr>
      </w:pPr>
    </w:p>
    <w:p w:rsidR="00C65388" w:rsidRDefault="00C65388" w:rsidP="00C65388">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Attribute</w:t>
      </w:r>
    </w:p>
    <w:p w:rsidR="00C65388" w:rsidRDefault="00C65388" w:rsidP="00C65388">
      <w:pPr>
        <w:pStyle w:val="Heading3"/>
        <w:shd w:val="clear" w:color="auto" w:fill="FFFFFF"/>
        <w:spacing w:line="312" w:lineRule="atLeast"/>
        <w:jc w:val="both"/>
        <w:rPr>
          <w:rFonts w:ascii="Helvetica" w:hAnsi="Helvetica"/>
          <w:b/>
          <w:bCs/>
          <w:color w:val="610B4B"/>
          <w:sz w:val="32"/>
          <w:szCs w:val="32"/>
        </w:rPr>
      </w:pPr>
      <w:r>
        <w:rPr>
          <w:rFonts w:ascii="Helvetica" w:hAnsi="Helvetica"/>
          <w:b/>
          <w:bCs/>
          <w:color w:val="610B4B"/>
          <w:sz w:val="32"/>
          <w:szCs w:val="32"/>
        </w:rPr>
        <w:t>Tag-specific attribute</w:t>
      </w:r>
    </w:p>
    <w:tbl>
      <w:tblPr>
        <w:tblW w:w="104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55"/>
        <w:gridCol w:w="977"/>
        <w:gridCol w:w="8082"/>
      </w:tblGrid>
      <w:tr w:rsidR="00C65388" w:rsidTr="00C65388">
        <w:tc>
          <w:tcPr>
            <w:tcW w:w="0" w:type="auto"/>
            <w:shd w:val="clear" w:color="auto" w:fill="C7CCBE"/>
            <w:tcMar>
              <w:top w:w="180" w:type="dxa"/>
              <w:left w:w="180" w:type="dxa"/>
              <w:bottom w:w="180" w:type="dxa"/>
              <w:right w:w="180" w:type="dxa"/>
            </w:tcMar>
            <w:hideMark/>
          </w:tcPr>
          <w:p w:rsidR="00C65388" w:rsidRDefault="00C65388">
            <w:pPr>
              <w:rPr>
                <w:rFonts w:ascii="Times New Roman" w:hAnsi="Times New Roman"/>
                <w:b/>
                <w:bCs/>
                <w:color w:val="000000"/>
                <w:sz w:val="26"/>
                <w:szCs w:val="26"/>
              </w:rPr>
            </w:pPr>
            <w:r>
              <w:rPr>
                <w:b/>
                <w:bCs/>
                <w:color w:val="000000"/>
                <w:sz w:val="26"/>
                <w:szCs w:val="26"/>
              </w:rPr>
              <w:t>Attribute</w:t>
            </w:r>
          </w:p>
        </w:tc>
        <w:tc>
          <w:tcPr>
            <w:tcW w:w="0" w:type="auto"/>
            <w:shd w:val="clear" w:color="auto" w:fill="C7CCBE"/>
            <w:tcMar>
              <w:top w:w="180" w:type="dxa"/>
              <w:left w:w="180" w:type="dxa"/>
              <w:bottom w:w="180" w:type="dxa"/>
              <w:right w:w="180" w:type="dxa"/>
            </w:tcMar>
            <w:hideMark/>
          </w:tcPr>
          <w:p w:rsidR="00C65388" w:rsidRDefault="00C65388">
            <w:pPr>
              <w:rPr>
                <w:b/>
                <w:bCs/>
                <w:color w:val="000000"/>
                <w:sz w:val="26"/>
                <w:szCs w:val="26"/>
              </w:rPr>
            </w:pPr>
            <w:r>
              <w:rPr>
                <w:b/>
                <w:bCs/>
                <w:color w:val="000000"/>
                <w:sz w:val="26"/>
                <w:szCs w:val="26"/>
              </w:rPr>
              <w:t>Value</w:t>
            </w:r>
          </w:p>
        </w:tc>
        <w:tc>
          <w:tcPr>
            <w:tcW w:w="0" w:type="auto"/>
            <w:shd w:val="clear" w:color="auto" w:fill="C7CCBE"/>
            <w:tcMar>
              <w:top w:w="180" w:type="dxa"/>
              <w:left w:w="180" w:type="dxa"/>
              <w:bottom w:w="180" w:type="dxa"/>
              <w:right w:w="180" w:type="dxa"/>
            </w:tcMar>
            <w:hideMark/>
          </w:tcPr>
          <w:p w:rsidR="00C65388" w:rsidRDefault="00C65388">
            <w:pPr>
              <w:rPr>
                <w:b/>
                <w:bCs/>
                <w:color w:val="000000"/>
                <w:sz w:val="26"/>
                <w:szCs w:val="26"/>
              </w:rPr>
            </w:pPr>
            <w:r>
              <w:rPr>
                <w:b/>
                <w:bCs/>
                <w:color w:val="000000"/>
                <w:sz w:val="26"/>
                <w:szCs w:val="26"/>
              </w:rPr>
              <w:t>Description</w:t>
            </w:r>
          </w:p>
        </w:tc>
      </w:tr>
      <w:tr w:rsidR="00C65388" w:rsidTr="00C6538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388" w:rsidRDefault="00C65388">
            <w:pPr>
              <w:jc w:val="both"/>
              <w:rPr>
                <w:rFonts w:ascii="Segoe UI" w:hAnsi="Segoe UI" w:cs="Segoe UI"/>
                <w:color w:val="333333"/>
                <w:sz w:val="24"/>
                <w:szCs w:val="24"/>
              </w:rPr>
            </w:pPr>
            <w:r>
              <w:rPr>
                <w:rFonts w:ascii="Segoe UI" w:hAnsi="Segoe UI" w:cs="Segoe UI"/>
                <w:color w:val="333333"/>
              </w:rPr>
              <w:t>cols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388" w:rsidRDefault="00C65388">
            <w:pPr>
              <w:jc w:val="both"/>
              <w:rPr>
                <w:rFonts w:ascii="Segoe UI" w:hAnsi="Segoe UI" w:cs="Segoe UI"/>
                <w:color w:val="333333"/>
              </w:rPr>
            </w:pPr>
            <w:r>
              <w:rPr>
                <w:rFonts w:ascii="Segoe UI" w:hAnsi="Segoe UI" w:cs="Segoe UI"/>
                <w:color w:val="333333"/>
              </w:rPr>
              <w:t>Pixels</w:t>
            </w:r>
            <w:r>
              <w:rPr>
                <w:rFonts w:ascii="Segoe UI" w:hAnsi="Segoe UI" w:cs="Segoe UI"/>
                <w:color w:val="333333"/>
              </w:rPr>
              <w:br/>
              <w:t>%</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5388" w:rsidRDefault="00C65388">
            <w:pPr>
              <w:jc w:val="both"/>
              <w:rPr>
                <w:rFonts w:ascii="Segoe UI" w:hAnsi="Segoe UI" w:cs="Segoe UI"/>
                <w:color w:val="333333"/>
              </w:rPr>
            </w:pPr>
            <w:r>
              <w:rPr>
                <w:rFonts w:ascii="Segoe UI" w:hAnsi="Segoe UI" w:cs="Segoe UI"/>
                <w:color w:val="333333"/>
              </w:rPr>
              <w:t>It specifies the number and size of column spaces in the frameset. (Not Supported in HTML5)</w:t>
            </w:r>
          </w:p>
        </w:tc>
      </w:tr>
      <w:tr w:rsidR="00C65388" w:rsidTr="00C6538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388" w:rsidRDefault="00C65388">
            <w:pPr>
              <w:jc w:val="both"/>
              <w:rPr>
                <w:rFonts w:ascii="Segoe UI" w:hAnsi="Segoe UI" w:cs="Segoe UI"/>
                <w:color w:val="333333"/>
              </w:rPr>
            </w:pPr>
            <w:r>
              <w:rPr>
                <w:rFonts w:ascii="Segoe UI" w:hAnsi="Segoe UI" w:cs="Segoe UI"/>
                <w:color w:val="333333"/>
              </w:rPr>
              <w:t>rows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388" w:rsidRDefault="00C65388">
            <w:pPr>
              <w:jc w:val="both"/>
              <w:rPr>
                <w:rFonts w:ascii="Segoe UI" w:hAnsi="Segoe UI" w:cs="Segoe UI"/>
                <w:color w:val="333333"/>
              </w:rPr>
            </w:pPr>
            <w:r>
              <w:rPr>
                <w:rFonts w:ascii="Segoe UI" w:hAnsi="Segoe UI" w:cs="Segoe UI"/>
                <w:color w:val="333333"/>
              </w:rPr>
              <w:t>Pixels</w:t>
            </w:r>
            <w:r>
              <w:rPr>
                <w:rFonts w:ascii="Segoe UI" w:hAnsi="Segoe UI" w:cs="Segoe UI"/>
                <w:color w:val="333333"/>
              </w:rPr>
              <w:br/>
              <w:t>%</w:t>
            </w:r>
            <w:r>
              <w:rPr>
                <w:rFonts w:ascii="Segoe UI" w:hAnsi="Segoe UI" w:cs="Segoe UI"/>
                <w:color w:val="333333"/>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5388" w:rsidRDefault="00C65388">
            <w:pPr>
              <w:jc w:val="both"/>
              <w:rPr>
                <w:rFonts w:ascii="Segoe UI" w:hAnsi="Segoe UI" w:cs="Segoe UI"/>
                <w:color w:val="333333"/>
              </w:rPr>
            </w:pPr>
            <w:r>
              <w:rPr>
                <w:rFonts w:ascii="Segoe UI" w:hAnsi="Segoe UI" w:cs="Segoe UI"/>
                <w:color w:val="333333"/>
              </w:rPr>
              <w:t>It specifies the number and size of the rows spaces in the frameset. (Not Supported in HTML5)</w:t>
            </w:r>
          </w:p>
        </w:tc>
      </w:tr>
    </w:tbl>
    <w:p w:rsidR="00C65388" w:rsidRDefault="00C65388" w:rsidP="00C65388">
      <w:pPr>
        <w:pStyle w:val="NormalWeb"/>
        <w:shd w:val="clear" w:color="auto" w:fill="FFFFFF"/>
        <w:jc w:val="both"/>
        <w:rPr>
          <w:rFonts w:ascii="Segoe UI" w:hAnsi="Segoe UI" w:cs="Segoe UI"/>
          <w:color w:val="333333"/>
        </w:rPr>
      </w:pPr>
    </w:p>
    <w:p w:rsidR="00C65388" w:rsidRDefault="00C65388" w:rsidP="00A6361F">
      <w:pPr>
        <w:spacing w:after="0" w:line="375" w:lineRule="atLeast"/>
        <w:jc w:val="both"/>
        <w:rPr>
          <w:rFonts w:ascii="Segoe UI" w:eastAsia="Times New Roman" w:hAnsi="Segoe UI" w:cs="Segoe UI"/>
          <w:color w:val="000000"/>
          <w:sz w:val="24"/>
          <w:szCs w:val="24"/>
          <w:bdr w:val="none" w:sz="0" w:space="0" w:color="auto" w:frame="1"/>
          <w:lang w:eastAsia="en-IN"/>
        </w:rPr>
      </w:pPr>
    </w:p>
    <w:p w:rsidR="00A6361F" w:rsidRPr="00A6361F" w:rsidRDefault="00A6361F" w:rsidP="00A6361F">
      <w:pPr>
        <w:spacing w:after="0" w:line="375" w:lineRule="atLeast"/>
        <w:jc w:val="both"/>
        <w:rPr>
          <w:rFonts w:ascii="Segoe UI" w:eastAsia="Times New Roman" w:hAnsi="Segoe UI" w:cs="Segoe UI"/>
          <w:color w:val="000000"/>
          <w:sz w:val="24"/>
          <w:szCs w:val="24"/>
          <w:lang w:eastAsia="en-IN"/>
        </w:rPr>
      </w:pPr>
      <w:r w:rsidRPr="00A6361F">
        <w:rPr>
          <w:rFonts w:ascii="Segoe UI" w:eastAsia="Times New Roman" w:hAnsi="Segoe UI" w:cs="Segoe UI"/>
          <w:color w:val="000000"/>
          <w:sz w:val="24"/>
          <w:szCs w:val="24"/>
          <w:bdr w:val="none" w:sz="0" w:space="0" w:color="auto" w:frame="1"/>
          <w:lang w:eastAsia="en-IN"/>
        </w:rPr>
        <w:t> </w:t>
      </w:r>
    </w:p>
    <w:p w:rsidR="00A6361F" w:rsidRPr="00A6361F" w:rsidRDefault="00A6361F" w:rsidP="00A6361F">
      <w:pPr>
        <w:pStyle w:val="Heading1"/>
        <w:shd w:val="clear" w:color="auto" w:fill="FFFFFF"/>
        <w:spacing w:before="75" w:beforeAutospacing="0" w:line="312" w:lineRule="atLeast"/>
        <w:jc w:val="both"/>
        <w:rPr>
          <w:rFonts w:ascii="Helvetica" w:hAnsi="Helvetica"/>
          <w:b w:val="0"/>
          <w:bCs w:val="0"/>
          <w:color w:val="610B38"/>
          <w:sz w:val="44"/>
          <w:szCs w:val="44"/>
        </w:rPr>
      </w:pPr>
    </w:p>
    <w:p w:rsidR="0014387B" w:rsidRDefault="0014387B" w:rsidP="0014387B">
      <w:pPr>
        <w:pStyle w:val="intro"/>
        <w:shd w:val="clear" w:color="auto" w:fill="FFFFFF"/>
        <w:spacing w:before="288" w:beforeAutospacing="0" w:after="288" w:afterAutospacing="0"/>
        <w:rPr>
          <w:rFonts w:ascii="Verdana" w:hAnsi="Verdana"/>
          <w:color w:val="000000"/>
        </w:rPr>
      </w:pPr>
    </w:p>
    <w:p w:rsidR="0014387B" w:rsidRDefault="0014387B" w:rsidP="0014387B">
      <w:pPr>
        <w:pStyle w:val="intro"/>
        <w:shd w:val="clear" w:color="auto" w:fill="FFFFFF"/>
        <w:spacing w:before="288" w:beforeAutospacing="0" w:after="288" w:afterAutospacing="0"/>
        <w:rPr>
          <w:rFonts w:ascii="Verdana" w:hAnsi="Verdana"/>
          <w:color w:val="000000"/>
        </w:rPr>
      </w:pPr>
    </w:p>
    <w:p w:rsidR="0014387B" w:rsidRPr="00350656" w:rsidRDefault="0014387B" w:rsidP="00350656">
      <w:pPr>
        <w:shd w:val="clear" w:color="auto" w:fill="FFFFFF"/>
        <w:spacing w:after="0" w:line="240" w:lineRule="auto"/>
        <w:rPr>
          <w:rFonts w:ascii="Verdana" w:eastAsia="Times New Roman" w:hAnsi="Verdana" w:cs="Times New Roman"/>
          <w:color w:val="000000"/>
          <w:sz w:val="23"/>
          <w:szCs w:val="23"/>
          <w:lang w:eastAsia="en-IN"/>
        </w:rPr>
      </w:pPr>
    </w:p>
    <w:p w:rsidR="00366A31" w:rsidRDefault="00366A31" w:rsidP="00366A31">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HTML Form</w:t>
      </w:r>
    </w:p>
    <w:p w:rsidR="00366A31" w:rsidRDefault="00366A31" w:rsidP="00366A31">
      <w:pPr>
        <w:pStyle w:val="NormalWeb"/>
        <w:shd w:val="clear" w:color="auto" w:fill="FFFFFF"/>
        <w:jc w:val="both"/>
        <w:rPr>
          <w:rFonts w:ascii="Segoe UI" w:hAnsi="Segoe UI" w:cs="Segoe UI"/>
          <w:color w:val="333333"/>
        </w:rPr>
      </w:pPr>
      <w:r>
        <w:rPr>
          <w:rFonts w:ascii="Segoe UI" w:hAnsi="Segoe UI" w:cs="Segoe UI"/>
          <w:color w:val="333333"/>
        </w:rPr>
        <w:t>An </w:t>
      </w:r>
      <w:r>
        <w:rPr>
          <w:rFonts w:ascii="Segoe UI" w:hAnsi="Segoe UI" w:cs="Segoe UI"/>
          <w:b/>
          <w:bCs/>
          <w:color w:val="333333"/>
        </w:rPr>
        <w:t>HTML form</w:t>
      </w:r>
      <w:r>
        <w:rPr>
          <w:rFonts w:ascii="Segoe UI" w:hAnsi="Segoe UI" w:cs="Segoe UI"/>
          <w:color w:val="333333"/>
        </w:rPr>
        <w:t> is </w:t>
      </w:r>
      <w:r>
        <w:rPr>
          <w:rFonts w:ascii="Segoe UI" w:hAnsi="Segoe UI" w:cs="Segoe UI"/>
          <w:i/>
          <w:iCs/>
          <w:color w:val="333333"/>
        </w:rPr>
        <w:t>a section of a document</w:t>
      </w:r>
      <w:r>
        <w:rPr>
          <w:rFonts w:ascii="Segoe UI" w:hAnsi="Segoe UI" w:cs="Segoe UI"/>
          <w:color w:val="333333"/>
        </w:rPr>
        <w:t> which contains controls such as text fields, password fields, checkboxes, radio buttons, submit button, menus etc.</w:t>
      </w:r>
    </w:p>
    <w:p w:rsidR="00366A31" w:rsidRDefault="00366A31" w:rsidP="00366A31">
      <w:pPr>
        <w:pStyle w:val="NormalWeb"/>
        <w:shd w:val="clear" w:color="auto" w:fill="FFFFFF"/>
        <w:jc w:val="both"/>
        <w:rPr>
          <w:rFonts w:ascii="Segoe UI" w:hAnsi="Segoe UI" w:cs="Segoe UI"/>
          <w:color w:val="333333"/>
        </w:rPr>
      </w:pPr>
      <w:r>
        <w:rPr>
          <w:rFonts w:ascii="Segoe UI" w:hAnsi="Segoe UI" w:cs="Segoe UI"/>
          <w:color w:val="333333"/>
        </w:rPr>
        <w:t>An HTML form facilitates the user to enter data that is to be sent to the server for processing such as name, email address, password, phone number, etc. .</w:t>
      </w:r>
    </w:p>
    <w:p w:rsidR="00366A31" w:rsidRDefault="00366A31" w:rsidP="00366A3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Why use HTML Form</w:t>
      </w:r>
    </w:p>
    <w:p w:rsidR="00366A31" w:rsidRPr="00366A31" w:rsidRDefault="00366A31" w:rsidP="00366A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HTML forms are required if you want to collect some data from of the site visitor.</w:t>
      </w:r>
    </w:p>
    <w:p w:rsidR="00366A31" w:rsidRPr="00366A31" w:rsidRDefault="00366A31" w:rsidP="00366A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For example: If a user want to purchase some items on internet, he/she must fill the form such as shipping address and credit/debit card details so that item can be sent to the given address.</w:t>
      </w:r>
    </w:p>
    <w:p w:rsidR="00366A31" w:rsidRPr="00366A31" w:rsidRDefault="00366A31" w:rsidP="00366A31">
      <w:pPr>
        <w:spacing w:after="0" w:line="240" w:lineRule="auto"/>
        <w:rPr>
          <w:rFonts w:ascii="Times New Roman" w:eastAsia="Times New Roman" w:hAnsi="Times New Roman" w:cs="Times New Roman"/>
          <w:sz w:val="24"/>
          <w:szCs w:val="24"/>
          <w:lang w:eastAsia="en-IN"/>
        </w:rPr>
      </w:pPr>
      <w:r w:rsidRPr="00366A31">
        <w:rPr>
          <w:rFonts w:ascii="Times New Roman" w:eastAsia="Times New Roman" w:hAnsi="Times New Roman" w:cs="Times New Roman"/>
          <w:sz w:val="24"/>
          <w:szCs w:val="24"/>
          <w:lang w:eastAsia="en-IN"/>
        </w:rPr>
        <w:pict>
          <v:rect id="_x0000_i1044" style="width:0;height:.75pt" o:hralign="left" o:hrstd="t" o:hrnoshade="t" o:hr="t" fillcolor="#d4d4d4" stroked="f"/>
        </w:pict>
      </w:r>
    </w:p>
    <w:p w:rsidR="00366A31" w:rsidRDefault="00366A31" w:rsidP="00366A31">
      <w:pPr>
        <w:pStyle w:val="Heading2"/>
        <w:spacing w:line="312" w:lineRule="atLeast"/>
        <w:rPr>
          <w:rFonts w:ascii="Helvetica" w:hAnsi="Helvetica"/>
          <w:color w:val="610B38"/>
          <w:sz w:val="38"/>
          <w:szCs w:val="38"/>
        </w:rPr>
      </w:pPr>
      <w:r>
        <w:rPr>
          <w:rFonts w:ascii="Helvetica" w:hAnsi="Helvetica"/>
          <w:b/>
          <w:bCs/>
          <w:color w:val="610B38"/>
          <w:sz w:val="38"/>
          <w:szCs w:val="38"/>
        </w:rPr>
        <w:t>HTML Form Syntax</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b/>
          <w:bCs/>
          <w:color w:val="006699"/>
          <w:sz w:val="24"/>
          <w:szCs w:val="24"/>
          <w:bdr w:val="none" w:sz="0" w:space="0" w:color="auto" w:frame="1"/>
          <w:lang w:eastAsia="en-IN"/>
        </w:rPr>
        <w:t>&lt;form</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action</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"server url"</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method</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"get|post"</w:t>
      </w:r>
      <w:r w:rsidRPr="00366A31">
        <w:rPr>
          <w:rFonts w:ascii="Segoe UI" w:eastAsia="Times New Roman" w:hAnsi="Segoe UI" w:cs="Segoe UI"/>
          <w:b/>
          <w:bCs/>
          <w:color w:val="006699"/>
          <w:sz w:val="24"/>
          <w:szCs w:val="24"/>
          <w:bdr w:val="none" w:sz="0" w:space="0" w:color="auto" w:frame="1"/>
          <w:lang w:eastAsia="en-IN"/>
        </w:rPr>
        <w:t>&gt;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//input controls e.g. textfield, textarea, radiobutton, button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b/>
          <w:bCs/>
          <w:color w:val="006699"/>
          <w:sz w:val="24"/>
          <w:szCs w:val="24"/>
          <w:bdr w:val="none" w:sz="0" w:space="0" w:color="auto" w:frame="1"/>
          <w:lang w:eastAsia="en-IN"/>
        </w:rPr>
        <w:t>&lt;/form&gt;</w:t>
      </w:r>
    </w:p>
    <w:p w:rsidR="00350656" w:rsidRDefault="00350656" w:rsidP="00350656">
      <w:pPr>
        <w:shd w:val="clear" w:color="auto" w:fill="FFFFFF"/>
        <w:rPr>
          <w:rFonts w:ascii="Consolas" w:hAnsi="Consolas"/>
          <w:color w:val="000000"/>
          <w:sz w:val="23"/>
          <w:szCs w:val="23"/>
        </w:rPr>
      </w:pPr>
    </w:p>
    <w:p w:rsidR="00366A31" w:rsidRDefault="00366A31" w:rsidP="00366A3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Form Tags</w:t>
      </w:r>
    </w:p>
    <w:p w:rsidR="00366A31" w:rsidRDefault="00366A31" w:rsidP="00350656">
      <w:pPr>
        <w:shd w:val="clear" w:color="auto" w:fill="FFFFFF"/>
        <w:rPr>
          <w:rFonts w:ascii="Consolas" w:hAnsi="Consolas"/>
          <w:color w:val="000000"/>
          <w:sz w:val="23"/>
          <w:szCs w:val="23"/>
        </w:rPr>
      </w:pPr>
    </w:p>
    <w:tbl>
      <w:tblPr>
        <w:tblW w:w="104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8325"/>
      </w:tblGrid>
      <w:tr w:rsidR="00366A31" w:rsidRPr="00366A31" w:rsidTr="00366A31">
        <w:tc>
          <w:tcPr>
            <w:tcW w:w="0" w:type="auto"/>
            <w:shd w:val="clear" w:color="auto" w:fill="C7CCBE"/>
            <w:tcMar>
              <w:top w:w="180" w:type="dxa"/>
              <w:left w:w="180" w:type="dxa"/>
              <w:bottom w:w="180" w:type="dxa"/>
              <w:right w:w="180" w:type="dxa"/>
            </w:tcMar>
            <w:hideMark/>
          </w:tcPr>
          <w:p w:rsidR="00366A31" w:rsidRPr="00366A31" w:rsidRDefault="00366A31" w:rsidP="00366A31">
            <w:pPr>
              <w:spacing w:after="0" w:line="240" w:lineRule="auto"/>
              <w:rPr>
                <w:rFonts w:ascii="Times New Roman" w:eastAsia="Times New Roman" w:hAnsi="Times New Roman" w:cs="Times New Roman"/>
                <w:b/>
                <w:bCs/>
                <w:color w:val="000000"/>
                <w:sz w:val="26"/>
                <w:szCs w:val="26"/>
                <w:lang w:eastAsia="en-IN"/>
              </w:rPr>
            </w:pPr>
            <w:r w:rsidRPr="00366A31">
              <w:rPr>
                <w:rFonts w:ascii="Times New Roman" w:eastAsia="Times New Roman" w:hAnsi="Times New Roman" w:cs="Times New Roman"/>
                <w:b/>
                <w:bCs/>
                <w:color w:val="000000"/>
                <w:sz w:val="26"/>
                <w:szCs w:val="26"/>
                <w:lang w:eastAsia="en-IN"/>
              </w:rPr>
              <w:t>Tag</w:t>
            </w:r>
          </w:p>
        </w:tc>
        <w:tc>
          <w:tcPr>
            <w:tcW w:w="0" w:type="auto"/>
            <w:shd w:val="clear" w:color="auto" w:fill="C7CCBE"/>
            <w:tcMar>
              <w:top w:w="180" w:type="dxa"/>
              <w:left w:w="180" w:type="dxa"/>
              <w:bottom w:w="180" w:type="dxa"/>
              <w:right w:w="180" w:type="dxa"/>
            </w:tcMar>
            <w:hideMark/>
          </w:tcPr>
          <w:p w:rsidR="00366A31" w:rsidRPr="00366A31" w:rsidRDefault="00366A31" w:rsidP="00366A31">
            <w:pPr>
              <w:spacing w:after="0" w:line="240" w:lineRule="auto"/>
              <w:rPr>
                <w:rFonts w:ascii="Times New Roman" w:eastAsia="Times New Roman" w:hAnsi="Times New Roman" w:cs="Times New Roman"/>
                <w:b/>
                <w:bCs/>
                <w:color w:val="000000"/>
                <w:sz w:val="26"/>
                <w:szCs w:val="26"/>
                <w:lang w:eastAsia="en-IN"/>
              </w:rPr>
            </w:pPr>
            <w:r w:rsidRPr="00366A31">
              <w:rPr>
                <w:rFonts w:ascii="Times New Roman" w:eastAsia="Times New Roman" w:hAnsi="Times New Roman" w:cs="Times New Roman"/>
                <w:b/>
                <w:bCs/>
                <w:color w:val="000000"/>
                <w:sz w:val="26"/>
                <w:szCs w:val="26"/>
                <w:lang w:eastAsia="en-IN"/>
              </w:rPr>
              <w:t>Description</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&lt;form&gt;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an HTML form to enter inputs by the used side.</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&lt;input&gt;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an input control.</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&lt;textarea&gt;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multi-line input control.</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&lt;label&gt;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label for an input element.</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lastRenderedPageBreak/>
              <w:t>&lt;fieldset&gt;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groups the related element in a form.</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&lt;legend&gt;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caption for a &lt;fieldset&gt; element.</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&lt;select&gt;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drop-down list.</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&lt;optgroup&gt;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group of related options in a drop-down list.</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&lt;option&gt;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an option in a drop-down list.</w:t>
            </w:r>
          </w:p>
        </w:tc>
      </w:tr>
      <w:tr w:rsidR="00366A31" w:rsidRP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&lt;button&gt;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Pr="00366A31" w:rsidRDefault="00366A31" w:rsidP="00366A31">
            <w:pPr>
              <w:spacing w:after="0"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color w:val="333333"/>
                <w:sz w:val="24"/>
                <w:szCs w:val="24"/>
                <w:lang w:eastAsia="en-IN"/>
              </w:rPr>
              <w:t>It defines a clickable button.</w:t>
            </w:r>
          </w:p>
        </w:tc>
      </w:tr>
    </w:tbl>
    <w:p w:rsidR="00366A31" w:rsidRDefault="00366A31" w:rsidP="00350656">
      <w:pPr>
        <w:shd w:val="clear" w:color="auto" w:fill="FFFFFF"/>
        <w:rPr>
          <w:rFonts w:ascii="Consolas" w:hAnsi="Consolas"/>
          <w:color w:val="000000"/>
          <w:sz w:val="23"/>
          <w:szCs w:val="23"/>
        </w:rPr>
      </w:pPr>
    </w:p>
    <w:p w:rsidR="00366A31" w:rsidRDefault="00366A31" w:rsidP="00366A31">
      <w:pPr>
        <w:pStyle w:val="NormalWeb"/>
        <w:shd w:val="clear" w:color="auto" w:fill="FFFFFF"/>
        <w:jc w:val="both"/>
        <w:rPr>
          <w:rFonts w:ascii="Segoe UI" w:hAnsi="Segoe UI" w:cs="Segoe UI"/>
          <w:color w:val="333333"/>
        </w:rPr>
      </w:pPr>
      <w:r>
        <w:rPr>
          <w:rFonts w:ascii="Segoe UI" w:hAnsi="Segoe UI" w:cs="Segoe UI"/>
          <w:color w:val="333333"/>
        </w:rPr>
        <w:t>Let's see the list of HTML 5 form tags.</w:t>
      </w:r>
    </w:p>
    <w:tbl>
      <w:tblPr>
        <w:tblW w:w="104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1"/>
        <w:gridCol w:w="8553"/>
      </w:tblGrid>
      <w:tr w:rsidR="00366A31" w:rsidTr="00366A31">
        <w:tc>
          <w:tcPr>
            <w:tcW w:w="0" w:type="auto"/>
            <w:shd w:val="clear" w:color="auto" w:fill="C7CCBE"/>
            <w:tcMar>
              <w:top w:w="180" w:type="dxa"/>
              <w:left w:w="180" w:type="dxa"/>
              <w:bottom w:w="180" w:type="dxa"/>
              <w:right w:w="180" w:type="dxa"/>
            </w:tcMar>
            <w:hideMark/>
          </w:tcPr>
          <w:p w:rsidR="00366A31" w:rsidRDefault="00366A31">
            <w:pPr>
              <w:rPr>
                <w:b/>
                <w:bCs/>
                <w:color w:val="000000"/>
                <w:sz w:val="26"/>
                <w:szCs w:val="26"/>
              </w:rPr>
            </w:pPr>
            <w:r>
              <w:rPr>
                <w:b/>
                <w:bCs/>
                <w:color w:val="000000"/>
                <w:sz w:val="26"/>
                <w:szCs w:val="26"/>
              </w:rPr>
              <w:t>Tag</w:t>
            </w:r>
          </w:p>
        </w:tc>
        <w:tc>
          <w:tcPr>
            <w:tcW w:w="0" w:type="auto"/>
            <w:shd w:val="clear" w:color="auto" w:fill="C7CCBE"/>
            <w:tcMar>
              <w:top w:w="180" w:type="dxa"/>
              <w:left w:w="180" w:type="dxa"/>
              <w:bottom w:w="180" w:type="dxa"/>
              <w:right w:w="180" w:type="dxa"/>
            </w:tcMar>
            <w:hideMark/>
          </w:tcPr>
          <w:p w:rsidR="00366A31" w:rsidRDefault="00366A31">
            <w:pPr>
              <w:rPr>
                <w:b/>
                <w:bCs/>
                <w:color w:val="000000"/>
                <w:sz w:val="26"/>
                <w:szCs w:val="26"/>
              </w:rPr>
            </w:pPr>
            <w:r>
              <w:rPr>
                <w:b/>
                <w:bCs/>
                <w:color w:val="000000"/>
                <w:sz w:val="26"/>
                <w:szCs w:val="26"/>
              </w:rPr>
              <w:t>Description</w:t>
            </w:r>
          </w:p>
        </w:tc>
      </w:tr>
      <w:tr w:rsid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Default="00366A31">
            <w:pPr>
              <w:jc w:val="both"/>
              <w:rPr>
                <w:rFonts w:ascii="Segoe UI" w:hAnsi="Segoe UI" w:cs="Segoe UI"/>
                <w:color w:val="333333"/>
                <w:sz w:val="24"/>
                <w:szCs w:val="24"/>
              </w:rPr>
            </w:pPr>
            <w:r>
              <w:rPr>
                <w:rFonts w:ascii="Segoe UI" w:hAnsi="Segoe UI" w:cs="Segoe UI"/>
                <w:color w:val="333333"/>
              </w:rPr>
              <w:t>&lt;datalist&gt;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Default="00366A31">
            <w:pPr>
              <w:jc w:val="both"/>
              <w:rPr>
                <w:rFonts w:ascii="Segoe UI" w:hAnsi="Segoe UI" w:cs="Segoe UI"/>
                <w:color w:val="333333"/>
              </w:rPr>
            </w:pPr>
            <w:r>
              <w:rPr>
                <w:rFonts w:ascii="Segoe UI" w:hAnsi="Segoe UI" w:cs="Segoe UI"/>
                <w:color w:val="333333"/>
              </w:rPr>
              <w:t>It specifies a list of pre-defined options for input control.</w:t>
            </w:r>
          </w:p>
        </w:tc>
      </w:tr>
      <w:tr w:rsid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Default="00366A31">
            <w:pPr>
              <w:jc w:val="both"/>
              <w:rPr>
                <w:rFonts w:ascii="Segoe UI" w:hAnsi="Segoe UI" w:cs="Segoe UI"/>
                <w:color w:val="333333"/>
              </w:rPr>
            </w:pPr>
            <w:r>
              <w:rPr>
                <w:rFonts w:ascii="Segoe UI" w:hAnsi="Segoe UI" w:cs="Segoe UI"/>
                <w:color w:val="333333"/>
              </w:rPr>
              <w:t>&lt;keygen&gt;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6A31" w:rsidRDefault="00366A31">
            <w:pPr>
              <w:jc w:val="both"/>
              <w:rPr>
                <w:rFonts w:ascii="Segoe UI" w:hAnsi="Segoe UI" w:cs="Segoe UI"/>
                <w:color w:val="333333"/>
              </w:rPr>
            </w:pPr>
            <w:r>
              <w:rPr>
                <w:rFonts w:ascii="Segoe UI" w:hAnsi="Segoe UI" w:cs="Segoe UI"/>
                <w:color w:val="333333"/>
              </w:rPr>
              <w:t>It defines a key-pair generator field for forms.</w:t>
            </w:r>
          </w:p>
        </w:tc>
      </w:tr>
      <w:tr w:rsidR="00366A31" w:rsidTr="00366A3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Default="00366A31">
            <w:pPr>
              <w:jc w:val="both"/>
              <w:rPr>
                <w:rFonts w:ascii="Segoe UI" w:hAnsi="Segoe UI" w:cs="Segoe UI"/>
                <w:color w:val="333333"/>
              </w:rPr>
            </w:pPr>
            <w:r>
              <w:rPr>
                <w:rFonts w:ascii="Segoe UI" w:hAnsi="Segoe UI" w:cs="Segoe UI"/>
                <w:color w:val="333333"/>
              </w:rPr>
              <w:t>&lt;output&gt;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6A31" w:rsidRDefault="00366A31">
            <w:pPr>
              <w:jc w:val="both"/>
              <w:rPr>
                <w:rFonts w:ascii="Segoe UI" w:hAnsi="Segoe UI" w:cs="Segoe UI"/>
                <w:color w:val="333333"/>
              </w:rPr>
            </w:pPr>
            <w:r>
              <w:rPr>
                <w:rFonts w:ascii="Segoe UI" w:hAnsi="Segoe UI" w:cs="Segoe UI"/>
                <w:color w:val="333333"/>
              </w:rPr>
              <w:t>It defines the result of a calculation.</w:t>
            </w:r>
          </w:p>
        </w:tc>
      </w:tr>
    </w:tbl>
    <w:p w:rsidR="00366A31" w:rsidRDefault="00366A31" w:rsidP="00366A31">
      <w:pPr>
        <w:rPr>
          <w:rFonts w:ascii="Times New Roman" w:hAnsi="Times New Roman" w:cs="Times New Roman"/>
        </w:rPr>
      </w:pPr>
      <w:r>
        <w:pict>
          <v:rect id="_x0000_i1045" style="width:0;height:.75pt" o:hralign="left" o:hrstd="t" o:hrnoshade="t" o:hr="t" fillcolor="#d4d4d4" stroked="f"/>
        </w:pict>
      </w:r>
    </w:p>
    <w:p w:rsidR="00366A31" w:rsidRDefault="00366A31" w:rsidP="00366A3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&lt;form&gt; element</w:t>
      </w:r>
    </w:p>
    <w:p w:rsidR="00366A31" w:rsidRDefault="00366A31" w:rsidP="00366A31">
      <w:pPr>
        <w:pStyle w:val="NormalWeb"/>
        <w:shd w:val="clear" w:color="auto" w:fill="FFFFFF"/>
        <w:jc w:val="both"/>
        <w:rPr>
          <w:rFonts w:ascii="Segoe UI" w:hAnsi="Segoe UI" w:cs="Segoe UI"/>
          <w:color w:val="333333"/>
        </w:rPr>
      </w:pPr>
      <w:r>
        <w:rPr>
          <w:rFonts w:ascii="Segoe UI" w:hAnsi="Segoe UI" w:cs="Segoe UI"/>
          <w:color w:val="333333"/>
        </w:rPr>
        <w:t>The HTML &lt;form&gt; element provide a document section to take input from user. It provides various interactive controls for submitting information to web server such as text field, text area, password field, etc.</w:t>
      </w:r>
    </w:p>
    <w:p w:rsidR="00366A31" w:rsidRDefault="00366A31" w:rsidP="00366A31">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366A31" w:rsidRDefault="00366A31" w:rsidP="00366A31">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//Form elements  </w:t>
      </w:r>
    </w:p>
    <w:p w:rsidR="00366A31" w:rsidRDefault="00366A31" w:rsidP="00366A31">
      <w:pPr>
        <w:numPr>
          <w:ilvl w:val="0"/>
          <w:numId w:val="25"/>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line="240" w:lineRule="auto"/>
        <w:rPr>
          <w:rFonts w:ascii="Times New Roman" w:hAnsi="Times New Roman" w:cs="Times New Roman"/>
        </w:rPr>
      </w:pPr>
      <w:r>
        <w:pict>
          <v:rect id="_x0000_i1046" style="width:0;height:.75pt" o:hralign="left" o:hrstd="t" o:hrnoshade="t" o:hr="t" fillcolor="#d4d4d4" stroked="f"/>
        </w:pict>
      </w:r>
    </w:p>
    <w:p w:rsidR="00366A31" w:rsidRDefault="00366A31" w:rsidP="00366A31">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HTML &lt;input&gt; element</w:t>
      </w:r>
    </w:p>
    <w:p w:rsidR="00366A31" w:rsidRDefault="00366A31" w:rsidP="00366A31">
      <w:pPr>
        <w:pStyle w:val="NormalWeb"/>
        <w:shd w:val="clear" w:color="auto" w:fill="FFFFFF"/>
        <w:jc w:val="both"/>
        <w:rPr>
          <w:rFonts w:ascii="Segoe UI" w:hAnsi="Segoe UI" w:cs="Segoe UI"/>
          <w:color w:val="333333"/>
        </w:rPr>
      </w:pPr>
      <w:r>
        <w:rPr>
          <w:rFonts w:ascii="Segoe UI" w:hAnsi="Segoe UI" w:cs="Segoe UI"/>
          <w:color w:val="333333"/>
        </w:rPr>
        <w:t>The HTML &lt;input&gt; element is fundamental form element. It is used to create form fields, to take input from user. We can apply different input filed to gather different information form user. Following is the example to show the simple text input.</w:t>
      </w:r>
    </w:p>
    <w:p w:rsidR="00366A31" w:rsidRDefault="00366A31" w:rsidP="00366A31">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lastRenderedPageBreak/>
        <w:t>Example:</w:t>
      </w:r>
    </w:p>
    <w:p w:rsidR="00366A31" w:rsidRDefault="00366A31" w:rsidP="00366A31">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after="0" w:line="375" w:lineRule="atLeast"/>
        <w:jc w:val="both"/>
        <w:rPr>
          <w:rFonts w:ascii="Segoe UI" w:hAnsi="Segoe UI" w:cs="Segoe UI"/>
          <w:color w:val="000000"/>
        </w:rPr>
      </w:pPr>
      <w:r>
        <w:rPr>
          <w:rFonts w:ascii="Segoe UI" w:hAnsi="Segoe UI" w:cs="Segoe UI"/>
          <w:color w:val="000000"/>
          <w:bdr w:val="none" w:sz="0" w:space="0" w:color="auto" w:frame="1"/>
        </w:rPr>
        <w:t>     Enter your name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name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"username"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form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366A31" w:rsidRDefault="00366A31" w:rsidP="00366A31">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366A31" w:rsidRDefault="00366A31" w:rsidP="00366A31">
      <w:pPr>
        <w:rPr>
          <w:rFonts w:ascii="Times New Roman" w:hAnsi="Times New Roman" w:cs="Times New Roman"/>
        </w:rPr>
      </w:pPr>
      <w:r>
        <w:rPr>
          <w:noProof/>
          <w:lang w:eastAsia="en-IN"/>
        </w:rPr>
        <w:drawing>
          <wp:inline distT="0" distB="0" distL="0" distR="0">
            <wp:extent cx="5646420" cy="2103120"/>
            <wp:effectExtent l="0" t="0" r="0" b="0"/>
            <wp:docPr id="3" name="Picture 3" descr="HTM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ML For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6420" cy="2103120"/>
                    </a:xfrm>
                    <a:prstGeom prst="rect">
                      <a:avLst/>
                    </a:prstGeom>
                    <a:noFill/>
                    <a:ln>
                      <a:noFill/>
                    </a:ln>
                  </pic:spPr>
                </pic:pic>
              </a:graphicData>
            </a:graphic>
          </wp:inline>
        </w:drawing>
      </w:r>
    </w:p>
    <w:p w:rsidR="00366A31" w:rsidRDefault="00366A31" w:rsidP="00366A31">
      <w:r>
        <w:pict>
          <v:rect id="_x0000_i1047" style="width:0;height:.75pt" o:hralign="left" o:hrstd="t" o:hrnoshade="t" o:hr="t" fillcolor="#d4d4d4" stroked="f"/>
        </w:pict>
      </w:r>
    </w:p>
    <w:p w:rsidR="00366A31" w:rsidRDefault="00366A31" w:rsidP="00350656">
      <w:pPr>
        <w:shd w:val="clear" w:color="auto" w:fill="FFFFFF"/>
        <w:rPr>
          <w:rFonts w:ascii="Consolas" w:hAnsi="Consolas"/>
          <w:color w:val="000000"/>
          <w:sz w:val="23"/>
          <w:szCs w:val="23"/>
        </w:rPr>
      </w:pPr>
    </w:p>
    <w:p w:rsidR="00366A31" w:rsidRPr="00366A31" w:rsidRDefault="00366A31" w:rsidP="00366A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b/>
          <w:bCs/>
          <w:color w:val="333333"/>
          <w:sz w:val="24"/>
          <w:szCs w:val="24"/>
          <w:lang w:eastAsia="en-IN"/>
        </w:rPr>
        <w:t>Example:</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b/>
          <w:bCs/>
          <w:color w:val="006699"/>
          <w:sz w:val="24"/>
          <w:szCs w:val="24"/>
          <w:bdr w:val="none" w:sz="0" w:space="0" w:color="auto" w:frame="1"/>
          <w:lang w:eastAsia="en-IN"/>
        </w:rPr>
        <w:t>&lt;form&gt;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b/>
          <w:bCs/>
          <w:color w:val="006699"/>
          <w:sz w:val="24"/>
          <w:szCs w:val="24"/>
          <w:bdr w:val="none" w:sz="0" w:space="0" w:color="auto" w:frame="1"/>
          <w:lang w:eastAsia="en-IN"/>
        </w:rPr>
        <w:t>&lt;label</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for</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"name"</w:t>
      </w:r>
      <w:r w:rsidRPr="00366A31">
        <w:rPr>
          <w:rFonts w:ascii="Segoe UI" w:eastAsia="Times New Roman" w:hAnsi="Segoe UI" w:cs="Segoe UI"/>
          <w:b/>
          <w:bCs/>
          <w:color w:val="006699"/>
          <w:sz w:val="24"/>
          <w:szCs w:val="24"/>
          <w:bdr w:val="none" w:sz="0" w:space="0" w:color="auto" w:frame="1"/>
          <w:lang w:eastAsia="en-IN"/>
        </w:rPr>
        <w:t>&gt;</w:t>
      </w:r>
      <w:r w:rsidRPr="00366A31">
        <w:rPr>
          <w:rFonts w:ascii="Segoe UI" w:eastAsia="Times New Roman" w:hAnsi="Segoe UI" w:cs="Segoe UI"/>
          <w:color w:val="000000"/>
          <w:sz w:val="24"/>
          <w:szCs w:val="24"/>
          <w:bdr w:val="none" w:sz="0" w:space="0" w:color="auto" w:frame="1"/>
          <w:lang w:eastAsia="en-IN"/>
        </w:rPr>
        <w:t>Enter name</w:t>
      </w:r>
      <w:r w:rsidRPr="00366A31">
        <w:rPr>
          <w:rFonts w:ascii="Segoe UI" w:eastAsia="Times New Roman" w:hAnsi="Segoe UI" w:cs="Segoe UI"/>
          <w:b/>
          <w:bCs/>
          <w:color w:val="006699"/>
          <w:sz w:val="24"/>
          <w:szCs w:val="24"/>
          <w:bdr w:val="none" w:sz="0" w:space="0" w:color="auto" w:frame="1"/>
          <w:lang w:eastAsia="en-IN"/>
        </w:rPr>
        <w:t>&lt;/label&gt;&lt;br&gt;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b/>
          <w:bCs/>
          <w:color w:val="006699"/>
          <w:sz w:val="24"/>
          <w:szCs w:val="24"/>
          <w:bdr w:val="none" w:sz="0" w:space="0" w:color="auto" w:frame="1"/>
          <w:lang w:eastAsia="en-IN"/>
        </w:rPr>
        <w:t>&lt;input</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type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"text"</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id</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"name"</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name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"name"</w:t>
      </w:r>
      <w:r w:rsidRPr="00366A31">
        <w:rPr>
          <w:rFonts w:ascii="Segoe UI" w:eastAsia="Times New Roman" w:hAnsi="Segoe UI" w:cs="Segoe UI"/>
          <w:b/>
          <w:bCs/>
          <w:color w:val="006699"/>
          <w:sz w:val="24"/>
          <w:szCs w:val="24"/>
          <w:bdr w:val="none" w:sz="0" w:space="0" w:color="auto" w:frame="1"/>
          <w:lang w:eastAsia="en-IN"/>
        </w:rPr>
        <w:t>&gt;&lt;br&gt;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b/>
          <w:bCs/>
          <w:color w:val="006699"/>
          <w:sz w:val="24"/>
          <w:szCs w:val="24"/>
          <w:bdr w:val="none" w:sz="0" w:space="0" w:color="auto" w:frame="1"/>
          <w:lang w:eastAsia="en-IN"/>
        </w:rPr>
        <w:t>&lt;label</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for</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"pass"</w:t>
      </w:r>
      <w:r w:rsidRPr="00366A31">
        <w:rPr>
          <w:rFonts w:ascii="Segoe UI" w:eastAsia="Times New Roman" w:hAnsi="Segoe UI" w:cs="Segoe UI"/>
          <w:b/>
          <w:bCs/>
          <w:color w:val="006699"/>
          <w:sz w:val="24"/>
          <w:szCs w:val="24"/>
          <w:bdr w:val="none" w:sz="0" w:space="0" w:color="auto" w:frame="1"/>
          <w:lang w:eastAsia="en-IN"/>
        </w:rPr>
        <w:t>&gt;</w:t>
      </w:r>
      <w:r w:rsidRPr="00366A31">
        <w:rPr>
          <w:rFonts w:ascii="Segoe UI" w:eastAsia="Times New Roman" w:hAnsi="Segoe UI" w:cs="Segoe UI"/>
          <w:color w:val="000000"/>
          <w:sz w:val="24"/>
          <w:szCs w:val="24"/>
          <w:bdr w:val="none" w:sz="0" w:space="0" w:color="auto" w:frame="1"/>
          <w:lang w:eastAsia="en-IN"/>
        </w:rPr>
        <w:t>Enter Password</w:t>
      </w:r>
      <w:r w:rsidRPr="00366A31">
        <w:rPr>
          <w:rFonts w:ascii="Segoe UI" w:eastAsia="Times New Roman" w:hAnsi="Segoe UI" w:cs="Segoe UI"/>
          <w:b/>
          <w:bCs/>
          <w:color w:val="006699"/>
          <w:sz w:val="24"/>
          <w:szCs w:val="24"/>
          <w:bdr w:val="none" w:sz="0" w:space="0" w:color="auto" w:frame="1"/>
          <w:lang w:eastAsia="en-IN"/>
        </w:rPr>
        <w:t>&lt;/label&gt;&lt;br&gt;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b/>
          <w:bCs/>
          <w:color w:val="006699"/>
          <w:sz w:val="24"/>
          <w:szCs w:val="24"/>
          <w:bdr w:val="none" w:sz="0" w:space="0" w:color="auto" w:frame="1"/>
          <w:lang w:eastAsia="en-IN"/>
        </w:rPr>
        <w:t>&lt;input</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type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"Password"</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id</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"pass"</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name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"pass"</w:t>
      </w:r>
      <w:r w:rsidRPr="00366A31">
        <w:rPr>
          <w:rFonts w:ascii="Segoe UI" w:eastAsia="Times New Roman" w:hAnsi="Segoe UI" w:cs="Segoe UI"/>
          <w:b/>
          <w:bCs/>
          <w:color w:val="006699"/>
          <w:sz w:val="24"/>
          <w:szCs w:val="24"/>
          <w:bdr w:val="none" w:sz="0" w:space="0" w:color="auto" w:frame="1"/>
          <w:lang w:eastAsia="en-IN"/>
        </w:rPr>
        <w:t>&gt;&lt;br&gt;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b/>
          <w:bCs/>
          <w:color w:val="006699"/>
          <w:sz w:val="24"/>
          <w:szCs w:val="24"/>
          <w:bdr w:val="none" w:sz="0" w:space="0" w:color="auto" w:frame="1"/>
          <w:lang w:eastAsia="en-IN"/>
        </w:rPr>
        <w:t>&lt;input</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type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"submit"</w:t>
      </w:r>
      <w:r w:rsidRPr="00366A31">
        <w:rPr>
          <w:rFonts w:ascii="Segoe UI" w:eastAsia="Times New Roman" w:hAnsi="Segoe UI" w:cs="Segoe UI"/>
          <w:color w:val="000000"/>
          <w:sz w:val="24"/>
          <w:szCs w:val="24"/>
          <w:bdr w:val="none" w:sz="0" w:space="0" w:color="auto" w:frame="1"/>
          <w:lang w:eastAsia="en-IN"/>
        </w:rPr>
        <w:t> </w:t>
      </w:r>
      <w:r w:rsidRPr="00366A31">
        <w:rPr>
          <w:rFonts w:ascii="Segoe UI" w:eastAsia="Times New Roman" w:hAnsi="Segoe UI" w:cs="Segoe UI"/>
          <w:color w:val="FF0000"/>
          <w:sz w:val="24"/>
          <w:szCs w:val="24"/>
          <w:bdr w:val="none" w:sz="0" w:space="0" w:color="auto" w:frame="1"/>
          <w:lang w:eastAsia="en-IN"/>
        </w:rPr>
        <w:t>value</w:t>
      </w:r>
      <w:r w:rsidRPr="00366A31">
        <w:rPr>
          <w:rFonts w:ascii="Segoe UI" w:eastAsia="Times New Roman" w:hAnsi="Segoe UI" w:cs="Segoe UI"/>
          <w:color w:val="000000"/>
          <w:sz w:val="24"/>
          <w:szCs w:val="24"/>
          <w:bdr w:val="none" w:sz="0" w:space="0" w:color="auto" w:frame="1"/>
          <w:lang w:eastAsia="en-IN"/>
        </w:rPr>
        <w:t>=</w:t>
      </w:r>
      <w:r w:rsidRPr="00366A31">
        <w:rPr>
          <w:rFonts w:ascii="Segoe UI" w:eastAsia="Times New Roman" w:hAnsi="Segoe UI" w:cs="Segoe UI"/>
          <w:color w:val="0000FF"/>
          <w:sz w:val="24"/>
          <w:szCs w:val="24"/>
          <w:bdr w:val="none" w:sz="0" w:space="0" w:color="auto" w:frame="1"/>
          <w:lang w:eastAsia="en-IN"/>
        </w:rPr>
        <w:t>"submit"</w:t>
      </w:r>
      <w:r w:rsidRPr="00366A31">
        <w:rPr>
          <w:rFonts w:ascii="Segoe UI" w:eastAsia="Times New Roman" w:hAnsi="Segoe UI" w:cs="Segoe UI"/>
          <w:b/>
          <w:bCs/>
          <w:color w:val="006699"/>
          <w:sz w:val="24"/>
          <w:szCs w:val="24"/>
          <w:bdr w:val="none" w:sz="0" w:space="0" w:color="auto" w:frame="1"/>
          <w:lang w:eastAsia="en-IN"/>
        </w:rPr>
        <w:t>&gt;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pacing w:after="120" w:line="375" w:lineRule="atLeast"/>
        <w:jc w:val="both"/>
        <w:rPr>
          <w:rFonts w:ascii="Segoe UI" w:eastAsia="Times New Roman" w:hAnsi="Segoe UI" w:cs="Segoe UI"/>
          <w:color w:val="000000"/>
          <w:sz w:val="24"/>
          <w:szCs w:val="24"/>
          <w:lang w:eastAsia="en-IN"/>
        </w:rPr>
      </w:pPr>
      <w:r w:rsidRPr="00366A31">
        <w:rPr>
          <w:rFonts w:ascii="Segoe UI" w:eastAsia="Times New Roman" w:hAnsi="Segoe UI" w:cs="Segoe UI"/>
          <w:b/>
          <w:bCs/>
          <w:color w:val="006699"/>
          <w:sz w:val="24"/>
          <w:szCs w:val="24"/>
          <w:bdr w:val="none" w:sz="0" w:space="0" w:color="auto" w:frame="1"/>
          <w:lang w:eastAsia="en-IN"/>
        </w:rPr>
        <w:t>&lt;/form&gt;</w:t>
      </w:r>
      <w:r w:rsidRPr="00366A31">
        <w:rPr>
          <w:rFonts w:ascii="Segoe UI" w:eastAsia="Times New Roman" w:hAnsi="Segoe UI" w:cs="Segoe UI"/>
          <w:color w:val="000000"/>
          <w:sz w:val="24"/>
          <w:szCs w:val="24"/>
          <w:bdr w:val="none" w:sz="0" w:space="0" w:color="auto" w:frame="1"/>
          <w:lang w:eastAsia="en-IN"/>
        </w:rPr>
        <w:t>  </w:t>
      </w:r>
    </w:p>
    <w:p w:rsidR="00366A31" w:rsidRPr="00366A31" w:rsidRDefault="00366A31" w:rsidP="00366A3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6A31">
        <w:rPr>
          <w:rFonts w:ascii="Segoe UI" w:eastAsia="Times New Roman" w:hAnsi="Segoe UI" w:cs="Segoe UI"/>
          <w:b/>
          <w:bCs/>
          <w:color w:val="333333"/>
          <w:sz w:val="24"/>
          <w:szCs w:val="24"/>
          <w:lang w:eastAsia="en-IN"/>
        </w:rPr>
        <w:t>Output:</w:t>
      </w:r>
    </w:p>
    <w:p w:rsidR="00366A31" w:rsidRDefault="00366A31" w:rsidP="00366A31">
      <w:pPr>
        <w:shd w:val="clear" w:color="auto" w:fill="FFFFFF"/>
        <w:rPr>
          <w:rFonts w:ascii="Consolas" w:hAnsi="Consolas"/>
          <w:color w:val="000000"/>
          <w:sz w:val="23"/>
          <w:szCs w:val="23"/>
        </w:rPr>
      </w:pPr>
      <w:r w:rsidRPr="00366A31">
        <w:rPr>
          <w:rFonts w:ascii="Times New Roman" w:eastAsia="Times New Roman" w:hAnsi="Times New Roman" w:cs="Times New Roman"/>
          <w:noProof/>
          <w:sz w:val="24"/>
          <w:szCs w:val="24"/>
          <w:lang w:eastAsia="en-IN"/>
        </w:rPr>
        <w:lastRenderedPageBreak/>
        <w:drawing>
          <wp:inline distT="0" distB="0" distL="0" distR="0">
            <wp:extent cx="4632960" cy="3131820"/>
            <wp:effectExtent l="0" t="0" r="0" b="0"/>
            <wp:docPr id="4" name="Picture 4" descr="Submit butt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Submit button contr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32960" cy="3131820"/>
                    </a:xfrm>
                    <a:prstGeom prst="rect">
                      <a:avLst/>
                    </a:prstGeom>
                    <a:noFill/>
                    <a:ln>
                      <a:noFill/>
                    </a:ln>
                  </pic:spPr>
                </pic:pic>
              </a:graphicData>
            </a:graphic>
          </wp:inline>
        </w:drawing>
      </w:r>
    </w:p>
    <w:p w:rsidR="00DD3945" w:rsidRDefault="00DD3945" w:rsidP="00366A31">
      <w:pPr>
        <w:shd w:val="clear" w:color="auto" w:fill="FFFFFF"/>
        <w:rPr>
          <w:rFonts w:ascii="Consolas" w:hAnsi="Consolas"/>
          <w:color w:val="000000"/>
          <w:sz w:val="23"/>
          <w:szCs w:val="23"/>
        </w:rPr>
      </w:pPr>
    </w:p>
    <w:p w:rsidR="00DD3945" w:rsidRDefault="00DD3945" w:rsidP="00366A31">
      <w:pPr>
        <w:shd w:val="clear" w:color="auto" w:fill="FFFFFF"/>
        <w:rPr>
          <w:rFonts w:ascii="Consolas" w:hAnsi="Consolas"/>
          <w:color w:val="000000"/>
          <w:sz w:val="23"/>
          <w:szCs w:val="23"/>
        </w:rPr>
      </w:pPr>
      <w:r>
        <w:rPr>
          <w:rFonts w:ascii="Consolas" w:hAnsi="Consolas"/>
          <w:color w:val="000000"/>
          <w:sz w:val="23"/>
          <w:szCs w:val="23"/>
        </w:rPr>
        <w:t>Pseudo classes in CSS</w:t>
      </w:r>
    </w:p>
    <w:p w:rsidR="00DD3945" w:rsidRDefault="00DD3945" w:rsidP="00366A31">
      <w:pPr>
        <w:shd w:val="clear" w:color="auto" w:fill="FFFFFF"/>
        <w:rPr>
          <w:rFonts w:ascii="Consolas" w:hAnsi="Consolas"/>
          <w:color w:val="000000"/>
          <w:sz w:val="23"/>
          <w:szCs w:val="23"/>
        </w:rPr>
      </w:pPr>
    </w:p>
    <w:p w:rsidR="00DD3945" w:rsidRPr="00DD3945" w:rsidRDefault="00DD3945" w:rsidP="00DD3945">
      <w:pPr>
        <w:shd w:val="clear" w:color="auto" w:fill="FFFFFF"/>
        <w:spacing w:before="288" w:after="288" w:line="240" w:lineRule="auto"/>
        <w:rPr>
          <w:rFonts w:ascii="Verdana" w:eastAsia="Times New Roman" w:hAnsi="Verdana" w:cs="Times New Roman"/>
          <w:color w:val="000000"/>
          <w:sz w:val="23"/>
          <w:szCs w:val="23"/>
          <w:lang w:eastAsia="en-IN"/>
        </w:rPr>
      </w:pPr>
      <w:r w:rsidRPr="00DD3945">
        <w:rPr>
          <w:rFonts w:ascii="Verdana" w:eastAsia="Times New Roman" w:hAnsi="Verdana" w:cs="Times New Roman"/>
          <w:color w:val="000000"/>
          <w:sz w:val="23"/>
          <w:szCs w:val="23"/>
          <w:lang w:eastAsia="en-IN"/>
        </w:rPr>
        <w:t>A pseudo-class is used to define a special state of an element.</w:t>
      </w:r>
    </w:p>
    <w:p w:rsidR="00DD3945" w:rsidRPr="00DD3945" w:rsidRDefault="00DD3945" w:rsidP="00DD3945">
      <w:pPr>
        <w:shd w:val="clear" w:color="auto" w:fill="FFFFFF"/>
        <w:spacing w:before="288" w:after="288" w:line="240" w:lineRule="auto"/>
        <w:rPr>
          <w:rFonts w:ascii="Verdana" w:eastAsia="Times New Roman" w:hAnsi="Verdana" w:cs="Times New Roman"/>
          <w:color w:val="000000"/>
          <w:sz w:val="23"/>
          <w:szCs w:val="23"/>
          <w:lang w:eastAsia="en-IN"/>
        </w:rPr>
      </w:pPr>
      <w:r w:rsidRPr="00DD3945">
        <w:rPr>
          <w:rFonts w:ascii="Verdana" w:eastAsia="Times New Roman" w:hAnsi="Verdana" w:cs="Times New Roman"/>
          <w:color w:val="000000"/>
          <w:sz w:val="23"/>
          <w:szCs w:val="23"/>
          <w:lang w:eastAsia="en-IN"/>
        </w:rPr>
        <w:t>For example, it can be used to:</w:t>
      </w:r>
    </w:p>
    <w:p w:rsidR="00DD3945" w:rsidRPr="00DD3945" w:rsidRDefault="00DD3945" w:rsidP="00DD39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D3945">
        <w:rPr>
          <w:rFonts w:ascii="Verdana" w:eastAsia="Times New Roman" w:hAnsi="Verdana" w:cs="Times New Roman"/>
          <w:color w:val="000000"/>
          <w:sz w:val="23"/>
          <w:szCs w:val="23"/>
          <w:lang w:eastAsia="en-IN"/>
        </w:rPr>
        <w:t>Style an element when a user mouses over it</w:t>
      </w:r>
    </w:p>
    <w:p w:rsidR="00DD3945" w:rsidRPr="00DD3945" w:rsidRDefault="00DD3945" w:rsidP="00DD39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D3945">
        <w:rPr>
          <w:rFonts w:ascii="Verdana" w:eastAsia="Times New Roman" w:hAnsi="Verdana" w:cs="Times New Roman"/>
          <w:color w:val="000000"/>
          <w:sz w:val="23"/>
          <w:szCs w:val="23"/>
          <w:lang w:eastAsia="en-IN"/>
        </w:rPr>
        <w:t>Style visited and unvisited links differently</w:t>
      </w:r>
    </w:p>
    <w:p w:rsidR="00DD3945" w:rsidRPr="00DD3945" w:rsidRDefault="00DD3945" w:rsidP="00DD3945">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D3945">
        <w:rPr>
          <w:rFonts w:ascii="Verdana" w:eastAsia="Times New Roman" w:hAnsi="Verdana" w:cs="Times New Roman"/>
          <w:color w:val="000000"/>
          <w:sz w:val="23"/>
          <w:szCs w:val="23"/>
          <w:lang w:eastAsia="en-IN"/>
        </w:rPr>
        <w:t>Style an element when it gets focus</w: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Syntax</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syntax of pseudo-classes:</w:t>
      </w:r>
    </w:p>
    <w:p w:rsidR="00DD3945" w:rsidRDefault="00DD3945" w:rsidP="00DD3945">
      <w:pPr>
        <w:shd w:val="clear" w:color="auto" w:fill="FFFFFF"/>
        <w:rPr>
          <w:rFonts w:ascii="Consolas" w:hAnsi="Consolas"/>
          <w:color w:val="000000"/>
          <w:sz w:val="23"/>
          <w:szCs w:val="23"/>
        </w:rPr>
      </w:pPr>
      <w:r>
        <w:rPr>
          <w:rStyle w:val="cssselectorcolor"/>
          <w:rFonts w:ascii="Consolas" w:hAnsi="Consolas"/>
          <w:color w:val="A52A2A"/>
          <w:sz w:val="23"/>
          <w:szCs w:val="23"/>
        </w:rPr>
        <w:t>selector:pseudo-class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property</w:t>
      </w:r>
      <w:r>
        <w:rPr>
          <w:rStyle w:val="cssdelimitercolor"/>
          <w:rFonts w:ascii="Consolas" w:hAnsi="Consolas"/>
          <w:color w:val="000000"/>
          <w:sz w:val="23"/>
          <w:szCs w:val="23"/>
        </w:rPr>
        <w:t>:</w:t>
      </w:r>
      <w:r>
        <w:rPr>
          <w:rStyle w:val="csspropertyvaluecolor"/>
          <w:rFonts w:ascii="Consolas" w:hAnsi="Consolas"/>
          <w:color w:val="0000CD"/>
          <w:sz w:val="23"/>
          <w:szCs w:val="23"/>
        </w:rPr>
        <w:t> value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Anchor Pseudo-classes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Links can be displayed in different ways:</w:t>
      </w:r>
    </w:p>
    <w:p w:rsidR="00DD3945" w:rsidRDefault="00DD3945" w:rsidP="00DD3945">
      <w:pPr>
        <w:pStyle w:val="Heading3"/>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D3945" w:rsidRDefault="00DD3945" w:rsidP="00DD3945">
      <w:pPr>
        <w:shd w:val="clear" w:color="auto" w:fill="FFFFFF"/>
        <w:rPr>
          <w:rFonts w:ascii="Consolas" w:hAnsi="Consolas"/>
          <w:color w:val="000000"/>
          <w:sz w:val="23"/>
          <w:szCs w:val="23"/>
        </w:rPr>
      </w:pPr>
      <w:r>
        <w:rPr>
          <w:rStyle w:val="commentcolor"/>
          <w:rFonts w:ascii="Consolas" w:hAnsi="Consolas"/>
          <w:color w:val="008000"/>
          <w:sz w:val="23"/>
          <w:szCs w:val="23"/>
        </w:rPr>
        <w:t>/* unvisited link */</w:t>
      </w:r>
      <w:r>
        <w:rPr>
          <w:rFonts w:ascii="Consolas" w:hAnsi="Consolas"/>
          <w:color w:val="A52A2A"/>
          <w:sz w:val="23"/>
          <w:szCs w:val="23"/>
        </w:rPr>
        <w:br/>
      </w:r>
      <w:r>
        <w:rPr>
          <w:rStyle w:val="cssselectorcolor"/>
          <w:rFonts w:ascii="Consolas" w:hAnsi="Consolas"/>
          <w:color w:val="A52A2A"/>
          <w:sz w:val="23"/>
          <w:szCs w:val="23"/>
        </w:rPr>
        <w:t>a:link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visited link */</w:t>
      </w:r>
      <w:r>
        <w:rPr>
          <w:rFonts w:ascii="Consolas" w:hAnsi="Consolas"/>
          <w:color w:val="A52A2A"/>
          <w:sz w:val="23"/>
          <w:szCs w:val="23"/>
        </w:rPr>
        <w:br/>
      </w:r>
      <w:r>
        <w:rPr>
          <w:rStyle w:val="cssselectorcolor"/>
          <w:rFonts w:ascii="Consolas" w:hAnsi="Consolas"/>
          <w:color w:val="A52A2A"/>
          <w:sz w:val="23"/>
          <w:szCs w:val="23"/>
        </w:rPr>
        <w:t>a:visited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#00FF00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mouse over link */</w:t>
      </w:r>
      <w:r>
        <w:rPr>
          <w:rFonts w:ascii="Consolas" w:hAnsi="Consolas"/>
          <w:color w:val="A52A2A"/>
          <w:sz w:val="23"/>
          <w:szCs w:val="23"/>
        </w:rPr>
        <w:br/>
      </w:r>
      <w:r>
        <w:rPr>
          <w:rStyle w:val="cssselectorcolor"/>
          <w:rFonts w:ascii="Consolas" w:hAnsi="Consolas"/>
          <w:color w:val="A52A2A"/>
          <w:sz w:val="23"/>
          <w:szCs w:val="23"/>
        </w:rPr>
        <w:t>a:hover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ommentcolor"/>
          <w:rFonts w:ascii="Consolas" w:hAnsi="Consolas"/>
          <w:color w:val="008000"/>
          <w:sz w:val="23"/>
          <w:szCs w:val="23"/>
        </w:rPr>
        <w:t>/* selected link */</w:t>
      </w:r>
      <w:r>
        <w:rPr>
          <w:rFonts w:ascii="Consolas" w:hAnsi="Consolas"/>
          <w:color w:val="A52A2A"/>
          <w:sz w:val="23"/>
          <w:szCs w:val="23"/>
        </w:rPr>
        <w:br/>
      </w:r>
      <w:r>
        <w:rPr>
          <w:rStyle w:val="cssselectorcolor"/>
          <w:rFonts w:ascii="Consolas" w:hAnsi="Consolas"/>
          <w:color w:val="A52A2A"/>
          <w:sz w:val="23"/>
          <w:szCs w:val="23"/>
        </w:rPr>
        <w:t>a:active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#0000FF</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Pseudo-classes and HTML Classes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Pseudo-classes can be combined with HTML classes: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hover over the link in the example, it will change color:</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a.highlight:hover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#ff0000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hd w:val="clear" w:color="auto" w:fill="FFFFFF"/>
        <w:rPr>
          <w:rFonts w:ascii="Consolas" w:hAnsi="Consolas" w:cs="Times New Roman"/>
          <w:color w:val="000000"/>
          <w:sz w:val="23"/>
          <w:szCs w:val="23"/>
        </w:rPr>
      </w:pP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Hover on &lt;div&gt;</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example of using the </w:t>
      </w:r>
      <w:r>
        <w:rPr>
          <w:rStyle w:val="HTMLCode"/>
          <w:rFonts w:ascii="Consolas" w:hAnsi="Consolas"/>
          <w:color w:val="DC143C"/>
        </w:rPr>
        <w:t>:hover</w:t>
      </w:r>
      <w:r>
        <w:rPr>
          <w:rFonts w:ascii="Verdana" w:hAnsi="Verdana"/>
          <w:color w:val="000000"/>
          <w:sz w:val="23"/>
          <w:szCs w:val="23"/>
        </w:rPr>
        <w:t> pseudo-class on a &lt;div&gt; element:</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div:hover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hd w:val="clear" w:color="auto" w:fill="E7E9EB"/>
        <w:rPr>
          <w:rFonts w:ascii="Verdana" w:hAnsi="Verdana"/>
          <w:color w:val="000000"/>
          <w:sz w:val="23"/>
          <w:szCs w:val="23"/>
        </w:rPr>
      </w:pPr>
      <w:hyperlink r:id="rId2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DD3945" w:rsidRDefault="00DD3945" w:rsidP="00DD3945">
      <w:pPr>
        <w:spacing w:before="300" w:after="300"/>
        <w:rPr>
          <w:rFonts w:ascii="Times New Roman" w:hAnsi="Times New Roman"/>
          <w:sz w:val="24"/>
          <w:szCs w:val="24"/>
        </w:rPr>
      </w:pPr>
      <w:r>
        <w:pict>
          <v:rect id="_x0000_i1048" style="width:0;height:0" o:hralign="center" o:hrstd="t" o:hrnoshade="t" o:hr="t" fillcolor="black" stroked="f"/>
        </w:pic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Simple Tooltip Hover</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Hover over a &lt;div&gt; element to show a &lt;p&gt; element (like a tooltip):</w:t>
      </w:r>
    </w:p>
    <w:p w:rsidR="00DD3945" w:rsidRDefault="00DD3945" w:rsidP="00DD3945">
      <w:pPr>
        <w:shd w:val="clear" w:color="auto" w:fill="FFFFFF"/>
        <w:rPr>
          <w:rFonts w:ascii="Verdana" w:hAnsi="Verdana"/>
          <w:sz w:val="23"/>
          <w:szCs w:val="23"/>
        </w:rPr>
      </w:pPr>
      <w:r>
        <w:rPr>
          <w:rFonts w:ascii="Verdana" w:hAnsi="Verdana"/>
          <w:b/>
          <w:bCs/>
          <w:sz w:val="23"/>
          <w:szCs w:val="23"/>
        </w:rPr>
        <w:t>Hover over me to show the &lt;p&gt; element.</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none</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yellow</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20px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div:hover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display</w:t>
      </w:r>
      <w:r>
        <w:rPr>
          <w:rStyle w:val="cssdelimitercolor"/>
          <w:rFonts w:ascii="Consolas" w:hAnsi="Consolas"/>
          <w:color w:val="000000"/>
          <w:sz w:val="23"/>
          <w:szCs w:val="23"/>
        </w:rPr>
        <w:t>:</w:t>
      </w:r>
      <w:r>
        <w:rPr>
          <w:rStyle w:val="csspropertyvaluecolor"/>
          <w:rFonts w:ascii="Consolas" w:hAnsi="Consolas"/>
          <w:color w:val="0000CD"/>
          <w:sz w:val="23"/>
          <w:szCs w:val="23"/>
        </w:rPr>
        <w:t> block</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hd w:val="clear" w:color="auto" w:fill="E7E9EB"/>
        <w:rPr>
          <w:rFonts w:ascii="Verdana" w:hAnsi="Verdana"/>
          <w:color w:val="000000"/>
          <w:sz w:val="23"/>
          <w:szCs w:val="23"/>
        </w:rPr>
      </w:pPr>
      <w:hyperlink r:id="rId3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DD3945" w:rsidRDefault="00DD3945" w:rsidP="00DD3945">
      <w:pPr>
        <w:spacing w:before="300" w:after="300"/>
        <w:rPr>
          <w:rFonts w:ascii="Times New Roman" w:hAnsi="Times New Roman"/>
          <w:sz w:val="24"/>
          <w:szCs w:val="24"/>
        </w:rPr>
      </w:pPr>
      <w:r>
        <w:pict>
          <v:rect id="_x0000_i1049" style="width:0;height:0" o:hralign="center" o:hrstd="t" o:hrnoshade="t" o:hr="t" fillcolor="black" stroked="f"/>
        </w:pic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 The :first-child Pseudo-class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:first-child</w:t>
      </w:r>
      <w:r>
        <w:rPr>
          <w:rFonts w:ascii="Verdana" w:hAnsi="Verdana"/>
          <w:color w:val="000000"/>
          <w:sz w:val="23"/>
          <w:szCs w:val="23"/>
        </w:rPr>
        <w:t> pseudo-class matches a specified element that is the first child of another element.</w: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Match the first &lt;p&gt; element</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any &lt;p&gt; element that is the first child of any element:</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p:first-child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hd w:val="clear" w:color="auto" w:fill="E7E9EB"/>
        <w:rPr>
          <w:rFonts w:ascii="Verdana" w:hAnsi="Verdana"/>
          <w:color w:val="000000"/>
          <w:sz w:val="23"/>
          <w:szCs w:val="23"/>
        </w:rPr>
      </w:pPr>
      <w:hyperlink r:id="rId3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rsidR="00DD3945" w:rsidRDefault="00DD3945" w:rsidP="00DD3945">
      <w:pPr>
        <w:spacing w:before="300" w:after="300"/>
        <w:rPr>
          <w:rFonts w:ascii="Times New Roman" w:hAnsi="Times New Roman"/>
          <w:sz w:val="24"/>
          <w:szCs w:val="24"/>
        </w:rPr>
      </w:pPr>
      <w:r>
        <w:lastRenderedPageBreak/>
        <w:pict>
          <v:rect id="_x0000_i1050" style="width:0;height:0" o:hralign="center" o:hrstd="t" o:hrnoshade="t" o:hr="t" fillcolor="black" stroked="f"/>
        </w:pic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Match the first &lt;i&gt; element in all &lt;p&gt; elements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the first &lt;i&gt; element in all &lt;p&gt; elements:</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P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 i:first-child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pacing w:before="300" w:after="300"/>
        <w:rPr>
          <w:rFonts w:ascii="Times New Roman" w:hAnsi="Times New Roman"/>
          <w:sz w:val="24"/>
          <w:szCs w:val="24"/>
        </w:rPr>
      </w:pPr>
      <w:r>
        <w:pict>
          <v:rect id="_x0000_i1051" style="width:0;height:0" o:hralign="center" o:hrstd="t" o:hrnoshade="t" o:hr="t" fillcolor="black" stroked="f"/>
        </w:pic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Match all &lt;i&gt; elements in all first child &lt;p&gt; elements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the selector matches all &lt;i&gt; elements in &lt;p&gt; elements that are the first child of another element:</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D3945" w:rsidRPr="00DD3945" w:rsidRDefault="00DD3945" w:rsidP="00DD3945">
      <w:pPr>
        <w:shd w:val="clear" w:color="auto" w:fill="FFFFFF"/>
        <w:rPr>
          <w:rFonts w:ascii="Consolas" w:hAnsi="Consolas" w:cs="Times New Roman"/>
          <w:color w:val="000000"/>
          <w:sz w:val="23"/>
          <w:szCs w:val="23"/>
        </w:rPr>
      </w:pPr>
      <w:r>
        <w:rPr>
          <w:rStyle w:val="cssselectorcolor"/>
          <w:rFonts w:ascii="Consolas" w:hAnsi="Consolas"/>
          <w:color w:val="A52A2A"/>
          <w:sz w:val="23"/>
          <w:szCs w:val="23"/>
        </w:rPr>
        <w:t>p:first-child i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blue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p>
    <w:p w:rsidR="00DD3945" w:rsidRDefault="00DD3945" w:rsidP="00DD3945">
      <w:pPr>
        <w:spacing w:before="300" w:after="300"/>
        <w:rPr>
          <w:rFonts w:ascii="Times New Roman" w:hAnsi="Times New Roman"/>
          <w:sz w:val="24"/>
          <w:szCs w:val="24"/>
        </w:rPr>
      </w:pPr>
      <w:r>
        <w:pict>
          <v:rect id="_x0000_i1052" style="width:0;height:0" o:hralign="center" o:hrstd="t" o:hrnoshade="t" o:hr="t" fillcolor="black" stroked="f"/>
        </w:pict>
      </w: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CSS - The :lang Pseudo-class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:lang</w:t>
      </w:r>
      <w:r>
        <w:rPr>
          <w:rFonts w:ascii="Verdana" w:hAnsi="Verdana"/>
          <w:color w:val="000000"/>
          <w:sz w:val="23"/>
          <w:szCs w:val="23"/>
        </w:rPr>
        <w:t> pseudo-class allows you to define special rules for different languages.</w:t>
      </w:r>
    </w:p>
    <w:p w:rsidR="00DD3945" w:rsidRDefault="00DD3945" w:rsidP="00DD394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t>
      </w:r>
      <w:r>
        <w:rPr>
          <w:rStyle w:val="HTMLCode"/>
          <w:rFonts w:ascii="Consolas" w:hAnsi="Consolas"/>
          <w:color w:val="DC143C"/>
        </w:rPr>
        <w:t>:lang</w:t>
      </w:r>
      <w:r>
        <w:rPr>
          <w:rFonts w:ascii="Verdana" w:hAnsi="Verdana"/>
          <w:color w:val="000000"/>
          <w:sz w:val="23"/>
          <w:szCs w:val="23"/>
        </w:rPr>
        <w:t> defines the quotation marks for &lt;q&gt; elements with lang="no":</w:t>
      </w:r>
    </w:p>
    <w:p w:rsidR="00DD3945" w:rsidRDefault="00DD3945" w:rsidP="00DD394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D3945" w:rsidRDefault="00DD3945" w:rsidP="00DD3945">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q:lang(no)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quotes</w:t>
      </w:r>
      <w:r>
        <w:rPr>
          <w:rStyle w:val="cssdelimitercolor"/>
          <w:rFonts w:ascii="Consolas" w:hAnsi="Consolas"/>
          <w:color w:val="000000"/>
          <w:sz w:val="23"/>
          <w:szCs w:val="23"/>
        </w:rPr>
        <w:t>:</w:t>
      </w:r>
      <w:r>
        <w:rPr>
          <w:rStyle w:val="csspropertyvaluecolor"/>
          <w:rFonts w:ascii="Consolas" w:hAnsi="Consolas"/>
          <w:color w:val="0000CD"/>
          <w:sz w:val="23"/>
          <w:szCs w:val="23"/>
        </w:rPr>
        <w:t> "~" "~"</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Some text </w:t>
      </w:r>
      <w:r>
        <w:rPr>
          <w:rStyle w:val="tagcolor"/>
          <w:rFonts w:ascii="Consolas" w:hAnsi="Consolas"/>
          <w:color w:val="0000CD"/>
          <w:sz w:val="23"/>
          <w:szCs w:val="23"/>
        </w:rPr>
        <w:t>&lt;</w:t>
      </w:r>
      <w:r>
        <w:rPr>
          <w:rStyle w:val="tagnamecolor"/>
          <w:rFonts w:ascii="Consolas" w:hAnsi="Consolas"/>
          <w:color w:val="A52A2A"/>
          <w:sz w:val="23"/>
          <w:szCs w:val="23"/>
        </w:rPr>
        <w:t>q</w:t>
      </w:r>
      <w:r>
        <w:rPr>
          <w:rStyle w:val="attributecolor"/>
          <w:rFonts w:ascii="Consolas" w:hAnsi="Consolas"/>
          <w:color w:val="FF0000"/>
          <w:sz w:val="23"/>
          <w:szCs w:val="23"/>
        </w:rPr>
        <w:t> lang</w:t>
      </w:r>
      <w:r>
        <w:rPr>
          <w:rStyle w:val="attributevaluecolor"/>
          <w:rFonts w:ascii="Consolas" w:hAnsi="Consolas"/>
          <w:color w:val="0000CD"/>
          <w:sz w:val="23"/>
          <w:szCs w:val="23"/>
        </w:rPr>
        <w:t>="no"</w:t>
      </w:r>
      <w:r>
        <w:rPr>
          <w:rStyle w:val="tagcolor"/>
          <w:rFonts w:ascii="Consolas" w:hAnsi="Consolas"/>
          <w:color w:val="0000CD"/>
          <w:sz w:val="23"/>
          <w:szCs w:val="23"/>
        </w:rPr>
        <w:t>&gt;</w:t>
      </w:r>
      <w:r>
        <w:rPr>
          <w:rFonts w:ascii="Consolas" w:hAnsi="Consolas"/>
          <w:color w:val="000000"/>
          <w:sz w:val="23"/>
          <w:szCs w:val="23"/>
        </w:rPr>
        <w:t>A quote in a paragraph</w:t>
      </w:r>
      <w:r>
        <w:rPr>
          <w:rStyle w:val="tagcolor"/>
          <w:rFonts w:ascii="Consolas" w:hAnsi="Consolas"/>
          <w:color w:val="0000CD"/>
          <w:sz w:val="23"/>
          <w:szCs w:val="23"/>
        </w:rPr>
        <w:t>&lt;</w:t>
      </w:r>
      <w:r>
        <w:rPr>
          <w:rStyle w:val="tagnamecolor"/>
          <w:rFonts w:ascii="Consolas" w:hAnsi="Consolas"/>
          <w:color w:val="A52A2A"/>
          <w:sz w:val="23"/>
          <w:szCs w:val="23"/>
        </w:rPr>
        <w:t>/q</w:t>
      </w:r>
      <w:r>
        <w:rPr>
          <w:rStyle w:val="tagcolor"/>
          <w:rFonts w:ascii="Consolas" w:hAnsi="Consolas"/>
          <w:color w:val="0000CD"/>
          <w:sz w:val="23"/>
          <w:szCs w:val="23"/>
        </w:rPr>
        <w:t>&gt;</w:t>
      </w:r>
      <w:r>
        <w:rPr>
          <w:rFonts w:ascii="Consolas" w:hAnsi="Consolas"/>
          <w:color w:val="000000"/>
          <w:sz w:val="23"/>
          <w:szCs w:val="23"/>
        </w:rPr>
        <w:t> Some text.</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rsidR="00DD3945" w:rsidRDefault="00DD3945" w:rsidP="00DD3945">
      <w:pPr>
        <w:shd w:val="clear" w:color="auto" w:fill="FFFFFF"/>
        <w:rPr>
          <w:rFonts w:ascii="Consolas" w:hAnsi="Consolas" w:cs="Times New Roman"/>
          <w:color w:val="000000"/>
          <w:sz w:val="23"/>
          <w:szCs w:val="23"/>
        </w:rPr>
      </w:pPr>
    </w:p>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All CSS Pseudo Classes</w:t>
      </w:r>
    </w:p>
    <w:tbl>
      <w:tblPr>
        <w:tblW w:w="12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54"/>
        <w:gridCol w:w="2678"/>
        <w:gridCol w:w="6768"/>
      </w:tblGrid>
      <w:tr w:rsidR="00DD3945" w:rsidTr="00DD3945">
        <w:tc>
          <w:tcPr>
            <w:tcW w:w="2417" w:type="dxa"/>
            <w:shd w:val="clear" w:color="auto" w:fill="FFFFFF"/>
            <w:tcMar>
              <w:top w:w="120" w:type="dxa"/>
              <w:left w:w="240" w:type="dxa"/>
              <w:bottom w:w="120" w:type="dxa"/>
              <w:right w:w="120" w:type="dxa"/>
            </w:tcMar>
            <w:hideMark/>
          </w:tcPr>
          <w:p w:rsidR="00DD3945" w:rsidRDefault="00DD3945">
            <w:pPr>
              <w:spacing w:before="300" w:after="300"/>
              <w:rPr>
                <w:rFonts w:ascii="Verdana" w:hAnsi="Verdana"/>
                <w:b/>
                <w:bCs/>
                <w:color w:val="000000"/>
                <w:sz w:val="23"/>
                <w:szCs w:val="23"/>
              </w:rPr>
            </w:pPr>
            <w:r>
              <w:rPr>
                <w:rFonts w:ascii="Verdana" w:hAnsi="Verdana"/>
                <w:b/>
                <w:bCs/>
                <w:color w:val="000000"/>
                <w:sz w:val="23"/>
                <w:szCs w:val="23"/>
              </w:rPr>
              <w:t>Selector</w:t>
            </w:r>
          </w:p>
        </w:tc>
        <w:tc>
          <w:tcPr>
            <w:tcW w:w="2417" w:type="dxa"/>
            <w:shd w:val="clear" w:color="auto" w:fill="FFFFFF"/>
            <w:tcMar>
              <w:top w:w="120" w:type="dxa"/>
              <w:left w:w="120" w:type="dxa"/>
              <w:bottom w:w="120" w:type="dxa"/>
              <w:right w:w="120" w:type="dxa"/>
            </w:tcMar>
            <w:hideMark/>
          </w:tcPr>
          <w:p w:rsidR="00DD3945" w:rsidRDefault="00DD3945">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2" w:history="1">
              <w:r>
                <w:rPr>
                  <w:rStyle w:val="Hyperlink"/>
                  <w:rFonts w:ascii="Verdana" w:hAnsi="Verdana"/>
                  <w:sz w:val="23"/>
                  <w:szCs w:val="23"/>
                </w:rPr>
                <w:t>:active</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a:active</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active link</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3" w:history="1">
              <w:r>
                <w:rPr>
                  <w:rStyle w:val="Hyperlink"/>
                  <w:rFonts w:ascii="Verdana" w:hAnsi="Verdana"/>
                  <w:sz w:val="23"/>
                  <w:szCs w:val="23"/>
                </w:rPr>
                <w:t>:checked</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input:checked</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checked &lt;input&gt; element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4" w:history="1">
              <w:r>
                <w:rPr>
                  <w:rStyle w:val="Hyperlink"/>
                  <w:rFonts w:ascii="Verdana" w:hAnsi="Verdana"/>
                  <w:sz w:val="23"/>
                  <w:szCs w:val="23"/>
                </w:rPr>
                <w:t>:disabled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input:disabled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disabled &lt;input&gt; element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5" w:history="1">
              <w:r>
                <w:rPr>
                  <w:rStyle w:val="Hyperlink"/>
                  <w:rFonts w:ascii="Verdana" w:hAnsi="Verdana"/>
                  <w:sz w:val="23"/>
                  <w:szCs w:val="23"/>
                </w:rPr>
                <w:t>:empty</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p:empty</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has no children</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6" w:history="1">
              <w:r>
                <w:rPr>
                  <w:rStyle w:val="Hyperlink"/>
                  <w:rFonts w:ascii="Verdana" w:hAnsi="Verdana"/>
                  <w:sz w:val="23"/>
                  <w:szCs w:val="23"/>
                </w:rPr>
                <w:t>:enabled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input:enabled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enabled &lt;input&gt; element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7" w:history="1">
              <w:r>
                <w:rPr>
                  <w:rStyle w:val="Hyperlink"/>
                  <w:rFonts w:ascii="Verdana" w:hAnsi="Verdana"/>
                  <w:sz w:val="23"/>
                  <w:szCs w:val="23"/>
                </w:rPr>
                <w:t>:first-child</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p:first-child</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elements that is the first child of its parent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8" w:history="1">
              <w:r>
                <w:rPr>
                  <w:rStyle w:val="Hyperlink"/>
                  <w:rFonts w:ascii="Verdana" w:hAnsi="Verdana"/>
                  <w:sz w:val="23"/>
                  <w:szCs w:val="23"/>
                </w:rPr>
                <w:t>:first-of-type</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p:first-of-type</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first &lt;p&gt; element of its parent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39" w:history="1">
              <w:r>
                <w:rPr>
                  <w:rStyle w:val="Hyperlink"/>
                  <w:rFonts w:ascii="Verdana" w:hAnsi="Verdana"/>
                  <w:sz w:val="23"/>
                  <w:szCs w:val="23"/>
                </w:rPr>
                <w:t>:focus</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input:focus</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&lt;input&gt; element that has focus</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0" w:history="1">
              <w:r>
                <w:rPr>
                  <w:rStyle w:val="Hyperlink"/>
                  <w:rFonts w:ascii="Verdana" w:hAnsi="Verdana"/>
                  <w:sz w:val="23"/>
                  <w:szCs w:val="23"/>
                </w:rPr>
                <w:t>:hover</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a:hover</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links on mouse over</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1" w:history="1">
              <w:r>
                <w:rPr>
                  <w:rStyle w:val="Hyperlink"/>
                  <w:rFonts w:ascii="Verdana" w:hAnsi="Verdana"/>
                  <w:sz w:val="23"/>
                  <w:szCs w:val="23"/>
                </w:rPr>
                <w:t>:in-range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input:in-range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a value within a specified range</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2" w:history="1">
              <w:r>
                <w:rPr>
                  <w:rStyle w:val="Hyperlink"/>
                  <w:rFonts w:ascii="Verdana" w:hAnsi="Verdana"/>
                  <w:sz w:val="23"/>
                  <w:szCs w:val="23"/>
                </w:rPr>
                <w:t>:invalid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input:invalid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all &lt;input&gt; elements with an invalid value</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3" w:history="1">
              <w:r>
                <w:rPr>
                  <w:rStyle w:val="Hyperlink"/>
                  <w:rFonts w:ascii="Verdana" w:hAnsi="Verdana"/>
                  <w:sz w:val="23"/>
                  <w:szCs w:val="23"/>
                </w:rPr>
                <w:t>:lang(</w:t>
              </w:r>
              <w:r>
                <w:rPr>
                  <w:rStyle w:val="Hyperlink"/>
                  <w:rFonts w:ascii="Verdana" w:hAnsi="Verdana"/>
                  <w:i/>
                  <w:iCs/>
                  <w:sz w:val="23"/>
                  <w:szCs w:val="23"/>
                </w:rPr>
                <w:t>language</w:t>
              </w:r>
              <w:r>
                <w:rPr>
                  <w:rStyle w:val="Hyperlink"/>
                  <w:rFonts w:ascii="Verdana" w:hAnsi="Verdana"/>
                  <w:sz w:val="23"/>
                  <w:szCs w:val="23"/>
                </w:rPr>
                <w:t>)</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p:lang(it)</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with a lang attribute value starting with "it"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4" w:history="1">
              <w:r>
                <w:rPr>
                  <w:rStyle w:val="Hyperlink"/>
                  <w:rFonts w:ascii="Verdana" w:hAnsi="Verdana"/>
                  <w:sz w:val="23"/>
                  <w:szCs w:val="23"/>
                </w:rPr>
                <w:t>:last-child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p:last-child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elements that is the last child of its parent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5" w:history="1">
              <w:r>
                <w:rPr>
                  <w:rStyle w:val="Hyperlink"/>
                  <w:rFonts w:ascii="Verdana" w:hAnsi="Verdana"/>
                  <w:sz w:val="23"/>
                  <w:szCs w:val="23"/>
                </w:rPr>
                <w:t>:last-of-type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p:last-of-type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last &lt;p&gt; element of its parent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6" w:history="1">
              <w:r>
                <w:rPr>
                  <w:rStyle w:val="Hyperlink"/>
                  <w:rFonts w:ascii="Verdana" w:hAnsi="Verdana"/>
                  <w:sz w:val="23"/>
                  <w:szCs w:val="23"/>
                </w:rPr>
                <w:t>:link</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a:link</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all unvisited links</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7" w:history="1">
              <w:r>
                <w:rPr>
                  <w:rStyle w:val="Hyperlink"/>
                  <w:rFonts w:ascii="Verdana" w:hAnsi="Verdana"/>
                  <w:sz w:val="23"/>
                  <w:szCs w:val="23"/>
                </w:rPr>
                <w:t>:not(selector)</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:not(p)</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element that is not a &lt;p&gt; element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8" w:history="1">
              <w:r>
                <w:rPr>
                  <w:rStyle w:val="Hyperlink"/>
                  <w:rFonts w:ascii="Verdana" w:hAnsi="Verdana"/>
                  <w:sz w:val="23"/>
                  <w:szCs w:val="23"/>
                </w:rPr>
                <w:t>:nth-child(n)</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p:nth-child(2)</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49" w:history="1">
              <w:r>
                <w:rPr>
                  <w:rStyle w:val="Hyperlink"/>
                  <w:rFonts w:ascii="Verdana" w:hAnsi="Verdana"/>
                  <w:sz w:val="23"/>
                  <w:szCs w:val="23"/>
                </w:rPr>
                <w:t>:nth-last-child(n)</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p:nth-last-child(2)</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second child of its parent, counting from the last child</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0" w:history="1">
              <w:r>
                <w:rPr>
                  <w:rStyle w:val="Hyperlink"/>
                  <w:rFonts w:ascii="Verdana" w:hAnsi="Verdana"/>
                  <w:sz w:val="23"/>
                  <w:szCs w:val="23"/>
                </w:rPr>
                <w:t>:nth-last-of-type(n)</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p:nth-last-of-type(2)</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 counting from the last child</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1" w:history="1">
              <w:r>
                <w:rPr>
                  <w:rStyle w:val="Hyperlink"/>
                  <w:rFonts w:ascii="Verdana" w:hAnsi="Verdana"/>
                  <w:sz w:val="23"/>
                  <w:szCs w:val="23"/>
                </w:rPr>
                <w:t>:nth-of-type(n)</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p:nth-of-type(2)</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second &lt;p&gt; element of its parent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2" w:history="1">
              <w:r>
                <w:rPr>
                  <w:rStyle w:val="Hyperlink"/>
                  <w:rFonts w:ascii="Verdana" w:hAnsi="Verdana"/>
                  <w:sz w:val="23"/>
                  <w:szCs w:val="23"/>
                </w:rPr>
                <w:t>:only-of-type</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p:only-of-type</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only &lt;p&gt; element of its parent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3" w:history="1">
              <w:r>
                <w:rPr>
                  <w:rStyle w:val="Hyperlink"/>
                  <w:rFonts w:ascii="Verdana" w:hAnsi="Verdana"/>
                  <w:sz w:val="23"/>
                  <w:szCs w:val="23"/>
                </w:rPr>
                <w:t>:only-child</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p:only-child</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every &lt;p&gt; element that is the only child of its parent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4" w:history="1">
              <w:r>
                <w:rPr>
                  <w:rStyle w:val="Hyperlink"/>
                  <w:rFonts w:ascii="Verdana" w:hAnsi="Verdana"/>
                  <w:sz w:val="23"/>
                  <w:szCs w:val="23"/>
                </w:rPr>
                <w:t>:optional</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input:optional</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no "required" attribute</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5" w:history="1">
              <w:r>
                <w:rPr>
                  <w:rStyle w:val="Hyperlink"/>
                  <w:rFonts w:ascii="Verdana" w:hAnsi="Verdana"/>
                  <w:sz w:val="23"/>
                  <w:szCs w:val="23"/>
                </w:rPr>
                <w:t>:out-of-range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input:out-of-range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a value outside a specified range</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6" w:history="1">
              <w:r>
                <w:rPr>
                  <w:rStyle w:val="Hyperlink"/>
                  <w:rFonts w:ascii="Verdana" w:hAnsi="Verdana"/>
                  <w:sz w:val="23"/>
                  <w:szCs w:val="23"/>
                </w:rPr>
                <w:t>:read-only</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input:read-only</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a "readonly" attribute specified</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7" w:history="1">
              <w:r>
                <w:rPr>
                  <w:rStyle w:val="Hyperlink"/>
                  <w:rFonts w:ascii="Verdana" w:hAnsi="Verdana"/>
                  <w:sz w:val="23"/>
                  <w:szCs w:val="23"/>
                </w:rPr>
                <w:t>:read-write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input:read-write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no "readonly" attribute</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8" w:history="1">
              <w:r>
                <w:rPr>
                  <w:rStyle w:val="Hyperlink"/>
                  <w:rFonts w:ascii="Verdana" w:hAnsi="Verdana"/>
                  <w:sz w:val="23"/>
                  <w:szCs w:val="23"/>
                </w:rPr>
                <w:t>:required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input:required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&lt;input&gt; elements with a "required" attribute specified</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59" w:history="1">
              <w:r>
                <w:rPr>
                  <w:rStyle w:val="Hyperlink"/>
                  <w:rFonts w:ascii="Verdana" w:hAnsi="Verdana"/>
                  <w:sz w:val="23"/>
                  <w:szCs w:val="23"/>
                </w:rPr>
                <w:t>:root</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root</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document's root element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0" w:history="1">
              <w:r>
                <w:rPr>
                  <w:rStyle w:val="Hyperlink"/>
                  <w:rFonts w:ascii="Verdana" w:hAnsi="Verdana"/>
                  <w:sz w:val="23"/>
                  <w:szCs w:val="23"/>
                </w:rPr>
                <w:t>:target</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#news:target</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current active #news element (clicked on a URL containing that anchor name)</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1" w:history="1">
              <w:r>
                <w:rPr>
                  <w:rStyle w:val="Hyperlink"/>
                  <w:rFonts w:ascii="Verdana" w:hAnsi="Verdana"/>
                  <w:sz w:val="23"/>
                  <w:szCs w:val="23"/>
                </w:rPr>
                <w:t>:valid</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input:valid</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all &lt;input&gt; elements with a valid value</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2" w:history="1">
              <w:r>
                <w:rPr>
                  <w:rStyle w:val="Hyperlink"/>
                  <w:rFonts w:ascii="Verdana" w:hAnsi="Verdana"/>
                  <w:sz w:val="23"/>
                  <w:szCs w:val="23"/>
                </w:rPr>
                <w:t>:visited</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a:visited</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all visited links</w:t>
            </w:r>
          </w:p>
        </w:tc>
      </w:tr>
    </w:tbl>
    <w:p w:rsidR="00DD3945" w:rsidRDefault="00DD3945" w:rsidP="00DD394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All CSS Pseudo Elements</w:t>
      </w:r>
    </w:p>
    <w:tbl>
      <w:tblPr>
        <w:tblW w:w="12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2417"/>
        <w:gridCol w:w="7266"/>
      </w:tblGrid>
      <w:tr w:rsidR="00DD3945" w:rsidTr="00DD3945">
        <w:tc>
          <w:tcPr>
            <w:tcW w:w="2417" w:type="dxa"/>
            <w:shd w:val="clear" w:color="auto" w:fill="FFFFFF"/>
            <w:tcMar>
              <w:top w:w="120" w:type="dxa"/>
              <w:left w:w="240" w:type="dxa"/>
              <w:bottom w:w="120" w:type="dxa"/>
              <w:right w:w="120" w:type="dxa"/>
            </w:tcMar>
            <w:hideMark/>
          </w:tcPr>
          <w:p w:rsidR="00DD3945" w:rsidRDefault="00DD3945">
            <w:pPr>
              <w:spacing w:before="300" w:after="300"/>
              <w:rPr>
                <w:rFonts w:ascii="Verdana" w:hAnsi="Verdana" w:cs="Times New Roman"/>
                <w:b/>
                <w:bCs/>
                <w:color w:val="000000"/>
                <w:sz w:val="23"/>
                <w:szCs w:val="23"/>
              </w:rPr>
            </w:pPr>
            <w:r>
              <w:rPr>
                <w:rFonts w:ascii="Verdana" w:hAnsi="Verdana"/>
                <w:b/>
                <w:bCs/>
                <w:color w:val="000000"/>
                <w:sz w:val="23"/>
                <w:szCs w:val="23"/>
              </w:rPr>
              <w:t>Selector</w:t>
            </w:r>
          </w:p>
        </w:tc>
        <w:tc>
          <w:tcPr>
            <w:tcW w:w="2417" w:type="dxa"/>
            <w:shd w:val="clear" w:color="auto" w:fill="FFFFFF"/>
            <w:tcMar>
              <w:top w:w="120" w:type="dxa"/>
              <w:left w:w="120" w:type="dxa"/>
              <w:bottom w:w="120" w:type="dxa"/>
              <w:right w:w="120" w:type="dxa"/>
            </w:tcMar>
            <w:hideMark/>
          </w:tcPr>
          <w:p w:rsidR="00DD3945" w:rsidRDefault="00DD3945">
            <w:pPr>
              <w:spacing w:before="300" w:after="300"/>
              <w:rPr>
                <w:rFonts w:ascii="Verdana" w:hAnsi="Verdana"/>
                <w:b/>
                <w:bCs/>
                <w:color w:val="000000"/>
                <w:sz w:val="23"/>
                <w:szCs w:val="23"/>
              </w:rPr>
            </w:pPr>
            <w:r>
              <w:rPr>
                <w:rFonts w:ascii="Verdana" w:hAnsi="Verdana"/>
                <w:b/>
                <w:bCs/>
                <w:color w:val="000000"/>
                <w:sz w:val="23"/>
                <w:szCs w:val="23"/>
              </w:rPr>
              <w:t>Example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b/>
                <w:bCs/>
                <w:color w:val="000000"/>
                <w:sz w:val="23"/>
                <w:szCs w:val="23"/>
              </w:rPr>
            </w:pPr>
            <w:r>
              <w:rPr>
                <w:rFonts w:ascii="Verdana" w:hAnsi="Verdana"/>
                <w:b/>
                <w:bCs/>
                <w:color w:val="000000"/>
                <w:sz w:val="23"/>
                <w:szCs w:val="23"/>
              </w:rPr>
              <w:t>Example description</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3" w:history="1">
              <w:r>
                <w:rPr>
                  <w:rStyle w:val="Hyperlink"/>
                  <w:rFonts w:ascii="Verdana" w:hAnsi="Verdana"/>
                  <w:sz w:val="23"/>
                  <w:szCs w:val="23"/>
                </w:rPr>
                <w:t>::after</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p::after</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Insert content after every &lt;p&gt; element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4" w:history="1">
              <w:r>
                <w:rPr>
                  <w:rStyle w:val="Hyperlink"/>
                  <w:rFonts w:ascii="Verdana" w:hAnsi="Verdana"/>
                  <w:sz w:val="23"/>
                  <w:szCs w:val="23"/>
                </w:rPr>
                <w:t>::before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p::before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Insert content before every &lt;p&gt; element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5" w:history="1">
              <w:r>
                <w:rPr>
                  <w:rStyle w:val="Hyperlink"/>
                  <w:rFonts w:ascii="Verdana" w:hAnsi="Verdana"/>
                  <w:sz w:val="23"/>
                  <w:szCs w:val="23"/>
                </w:rPr>
                <w:t>::first-letter</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p::first-letter</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first letter of every &lt;p&gt; element</w:t>
            </w:r>
          </w:p>
        </w:tc>
      </w:tr>
      <w:tr w:rsidR="00DD3945" w:rsidTr="00DD3945">
        <w:tc>
          <w:tcPr>
            <w:tcW w:w="0" w:type="auto"/>
            <w:shd w:val="clear" w:color="auto" w:fill="FFFFFF"/>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6" w:history="1">
              <w:r>
                <w:rPr>
                  <w:rStyle w:val="Hyperlink"/>
                  <w:rFonts w:ascii="Verdana" w:hAnsi="Verdana"/>
                  <w:sz w:val="23"/>
                  <w:szCs w:val="23"/>
                </w:rPr>
                <w:t>::first-line</w:t>
              </w:r>
            </w:hyperlink>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p::first-line</w:t>
            </w:r>
          </w:p>
        </w:tc>
        <w:tc>
          <w:tcPr>
            <w:tcW w:w="0" w:type="auto"/>
            <w:shd w:val="clear" w:color="auto" w:fill="FFFFFF"/>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first line of every &lt;p&gt; element</w:t>
            </w:r>
          </w:p>
        </w:tc>
      </w:tr>
      <w:tr w:rsidR="00DD3945" w:rsidTr="00DD3945">
        <w:tc>
          <w:tcPr>
            <w:tcW w:w="0" w:type="auto"/>
            <w:shd w:val="clear" w:color="auto" w:fill="E7E9EB"/>
            <w:tcMar>
              <w:top w:w="120" w:type="dxa"/>
              <w:left w:w="240" w:type="dxa"/>
              <w:bottom w:w="120" w:type="dxa"/>
              <w:right w:w="120" w:type="dxa"/>
            </w:tcMar>
            <w:hideMark/>
          </w:tcPr>
          <w:p w:rsidR="00DD3945" w:rsidRDefault="00DD3945">
            <w:pPr>
              <w:spacing w:before="300" w:after="300"/>
              <w:rPr>
                <w:rFonts w:ascii="Verdana" w:hAnsi="Verdana"/>
                <w:color w:val="000000"/>
                <w:sz w:val="23"/>
                <w:szCs w:val="23"/>
              </w:rPr>
            </w:pPr>
            <w:hyperlink r:id="rId67" w:history="1">
              <w:r>
                <w:rPr>
                  <w:rStyle w:val="Hyperlink"/>
                  <w:rFonts w:ascii="Verdana" w:hAnsi="Verdana"/>
                  <w:sz w:val="23"/>
                  <w:szCs w:val="23"/>
                </w:rPr>
                <w:t>::selection</w:t>
              </w:r>
            </w:hyperlink>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p::selection</w:t>
            </w:r>
          </w:p>
        </w:tc>
        <w:tc>
          <w:tcPr>
            <w:tcW w:w="0" w:type="auto"/>
            <w:shd w:val="clear" w:color="auto" w:fill="E7E9EB"/>
            <w:tcMar>
              <w:top w:w="120" w:type="dxa"/>
              <w:left w:w="120" w:type="dxa"/>
              <w:bottom w:w="120" w:type="dxa"/>
              <w:right w:w="120" w:type="dxa"/>
            </w:tcMar>
            <w:hideMark/>
          </w:tcPr>
          <w:p w:rsidR="00DD3945" w:rsidRDefault="00DD3945">
            <w:pPr>
              <w:spacing w:before="300" w:after="300"/>
              <w:rPr>
                <w:rFonts w:ascii="Verdana" w:hAnsi="Verdana"/>
                <w:color w:val="000000"/>
                <w:sz w:val="23"/>
                <w:szCs w:val="23"/>
              </w:rPr>
            </w:pPr>
            <w:r>
              <w:rPr>
                <w:rFonts w:ascii="Verdana" w:hAnsi="Verdana"/>
                <w:color w:val="000000"/>
                <w:sz w:val="23"/>
                <w:szCs w:val="23"/>
              </w:rPr>
              <w:t>Selects the portion of an element that is selected by a user</w:t>
            </w:r>
          </w:p>
        </w:tc>
      </w:tr>
    </w:tbl>
    <w:p w:rsidR="00DD3945" w:rsidRDefault="00DD3945" w:rsidP="00DD3945">
      <w:pPr>
        <w:spacing w:after="0"/>
        <w:rPr>
          <w:rFonts w:ascii="Times New Roman" w:hAnsi="Times New Roman"/>
          <w:sz w:val="24"/>
          <w:szCs w:val="24"/>
        </w:rPr>
      </w:pPr>
    </w:p>
    <w:p w:rsidR="00DD3945" w:rsidRDefault="00DD3945" w:rsidP="00DD3945">
      <w:pPr>
        <w:pStyle w:val="NormalWeb"/>
        <w:shd w:val="clear" w:color="auto" w:fill="FFFFFF"/>
        <w:jc w:val="both"/>
        <w:rPr>
          <w:rFonts w:ascii="Segoe UI" w:hAnsi="Segoe UI" w:cs="Segoe UI"/>
          <w:color w:val="333333"/>
        </w:rPr>
      </w:pP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Presentational/phrase tags</w:t>
      </w: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The HTML phrase tags are special purpose tags, which defines the structural meaning of a block of text or semantics of text. Following is the list of phrase tags, some of which we have already discussed in HTML formatting.</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Abbreviation tag : &lt;abbr&gt;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Acronym tag: &lt;acronym&gt; (not supported in HTML5)</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Marked tag: &lt;mark&gt;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Strong tag: &lt;strong&gt;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Emphasized tag : &lt;em&gt;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Definition tag: &lt;dfn&gt;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Quoting tag: &lt;blockquote&gt;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Short quote tag : &lt;q&gt;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Code tag: &lt;code&gt;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Keyboard tag: &lt;kbd&gt;</w:t>
      </w:r>
    </w:p>
    <w:p w:rsidR="00DD3945" w:rsidRDefault="00DD3945" w:rsidP="00DD3945">
      <w:pPr>
        <w:numPr>
          <w:ilvl w:val="0"/>
          <w:numId w:val="2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Address tag: &lt;address&gt;</w:t>
      </w:r>
    </w:p>
    <w:p w:rsidR="00DD3945" w:rsidRDefault="00DD3945" w:rsidP="00DD3945">
      <w:pPr>
        <w:spacing w:after="0" w:line="240" w:lineRule="auto"/>
        <w:rPr>
          <w:rFonts w:ascii="Times New Roman" w:hAnsi="Times New Roman" w:cs="Times New Roman"/>
        </w:rPr>
      </w:pPr>
      <w:r>
        <w:pict>
          <v:rect id="_x0000_i1053" style="width:0;height:.75pt" o:hralign="left" o:hrstd="t" o:hrnoshade="t" o:hr="t" fillcolor="#d4d4d4" stroked="f"/>
        </w:pict>
      </w: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1. Text Abbreviation tag</w:t>
      </w: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This tag is used to abbreviate a text. To abbreviate a text, write text between &lt;abbr&gt; and &lt;/abbr&gt; tag.</w:t>
      </w:r>
    </w:p>
    <w:p w:rsidR="00DD3945" w:rsidRDefault="00DD3945" w:rsidP="00DD394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DD3945" w:rsidRDefault="00DD3945" w:rsidP="00304FC7">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title</w:t>
      </w:r>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"Hypertext Markup language"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abbr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language is used to create web</w:t>
      </w:r>
    </w:p>
    <w:p w:rsidR="00DD3945" w:rsidRDefault="00DD3945" w:rsidP="00DD3945">
      <w:pPr>
        <w:shd w:val="clear" w:color="auto" w:fill="FFFFFF"/>
        <w:rPr>
          <w:rFonts w:ascii="Verdana" w:hAnsi="Verdana"/>
          <w:color w:val="000000"/>
          <w:sz w:val="23"/>
          <w:szCs w:val="23"/>
        </w:rPr>
      </w:pPr>
    </w:p>
    <w:p w:rsidR="00DD3945" w:rsidRDefault="00DD3945" w:rsidP="00DD3945">
      <w:pPr>
        <w:shd w:val="clear" w:color="auto" w:fill="FFFFFF"/>
        <w:rPr>
          <w:rFonts w:ascii="Verdana" w:hAnsi="Verdana"/>
          <w:color w:val="000000"/>
          <w:sz w:val="23"/>
          <w:szCs w:val="23"/>
        </w:rPr>
      </w:pPr>
    </w:p>
    <w:p w:rsidR="00DD3945" w:rsidRDefault="00DD3945" w:rsidP="00DD3945">
      <w:pPr>
        <w:shd w:val="clear" w:color="auto" w:fill="FFFFFF"/>
        <w:rPr>
          <w:rFonts w:ascii="Verdana" w:hAnsi="Verdana"/>
          <w:color w:val="000000"/>
          <w:sz w:val="23"/>
          <w:szCs w:val="23"/>
        </w:rPr>
      </w:pPr>
    </w:p>
    <w:p w:rsidR="00DD3945" w:rsidRDefault="00DD3945" w:rsidP="00DD3945">
      <w:pPr>
        <w:pStyle w:val="Heading2"/>
        <w:spacing w:line="312" w:lineRule="atLeast"/>
        <w:rPr>
          <w:rFonts w:ascii="Helvetica" w:hAnsi="Helvetica"/>
          <w:color w:val="610B38"/>
          <w:sz w:val="38"/>
          <w:szCs w:val="38"/>
        </w:rPr>
      </w:pPr>
      <w:r>
        <w:rPr>
          <w:rFonts w:ascii="Helvetica" w:hAnsi="Helvetica"/>
          <w:b/>
          <w:bCs/>
          <w:color w:val="610B38"/>
          <w:sz w:val="38"/>
          <w:szCs w:val="38"/>
        </w:rPr>
        <w:t>2. Marked tag:</w:t>
      </w:r>
    </w:p>
    <w:p w:rsidR="00DD3945" w:rsidRDefault="00DD3945" w:rsidP="00DD3945">
      <w:pPr>
        <w:pStyle w:val="NormalWeb"/>
      </w:pPr>
      <w:r>
        <w:t>The content written between &lt;mark&gt; and &lt;/mark&gt; tag will show as yellow mark on browser. This tag is used to highlight a particular text.</w:t>
      </w: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Example</w:t>
      </w:r>
    </w:p>
    <w:p w:rsidR="00DD3945" w:rsidRDefault="00DD3945" w:rsidP="009A6CC2">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tag will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highlight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mark</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the text.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3. Strong text:</w:t>
      </w: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This tag is used to display the important text of the content. The text written between &lt;strong&gt; and &lt;/strong&gt; will be displayed as important text.</w:t>
      </w: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Example</w:t>
      </w:r>
    </w:p>
    <w:p w:rsidR="00DD3945" w:rsidRDefault="00DD3945" w:rsidP="00E6703F">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In HTML it is recommended to use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lower-case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strong</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while writing a code.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DD3945" w:rsidRDefault="00DD3945" w:rsidP="00DD3945">
      <w:pPr>
        <w:pStyle w:val="NormalWeb"/>
      </w:pP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4. Emphasized text</w:t>
      </w: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This tag is used to emphasize the text, and displayed the text in italic form. The text written between &lt;em&gt; and &lt;/em&gt; tag will italicized the text.</w:t>
      </w:r>
    </w:p>
    <w:p w:rsidR="00DD3945" w:rsidRDefault="00DD3945" w:rsidP="00DD394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DD3945" w:rsidRDefault="00DD3945" w:rsidP="008D1667">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is an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easy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em</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to learn language.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D3945" w:rsidRDefault="00DD3945" w:rsidP="00DD3945">
      <w:pPr>
        <w:pStyle w:val="NormalWeb"/>
        <w:rPr>
          <w:rStyle w:val="testit"/>
          <w:rFonts w:ascii="Segoe UI" w:hAnsi="Segoe UI" w:cs="Segoe UI"/>
          <w:color w:val="333333"/>
          <w:shd w:val="clear" w:color="auto" w:fill="FFFFFF"/>
        </w:rPr>
      </w:pP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5. Definition tag:</w:t>
      </w:r>
    </w:p>
    <w:p w:rsidR="00DD3945" w:rsidRDefault="00DD3945" w:rsidP="00DD3945">
      <w:pPr>
        <w:pStyle w:val="NormalWeb"/>
        <w:shd w:val="clear" w:color="auto" w:fill="FFFFFF"/>
        <w:jc w:val="both"/>
        <w:rPr>
          <w:rFonts w:ascii="Segoe UI" w:hAnsi="Segoe UI" w:cs="Segoe UI"/>
          <w:color w:val="333333"/>
        </w:rPr>
      </w:pPr>
      <w:r>
        <w:rPr>
          <w:rFonts w:ascii="Segoe UI" w:hAnsi="Segoe UI" w:cs="Segoe UI"/>
          <w:color w:val="333333"/>
        </w:rPr>
        <w:t>When you use the &lt;dfn&gt; and &lt;/dfn&gt; tags, it allow to specify the keyword of the content. Following is the example to show how to definition element.</w:t>
      </w:r>
    </w:p>
    <w:p w:rsidR="00DD3945" w:rsidRDefault="00DD3945" w:rsidP="00DD3945">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DD3945" w:rsidRDefault="00DD3945" w:rsidP="00DD7C1A">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dfn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HTML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dfn</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is a markup language.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D3945" w:rsidRDefault="00DD3945" w:rsidP="00DD3945">
      <w:pPr>
        <w:pStyle w:val="NormalWeb"/>
      </w:pPr>
    </w:p>
    <w:p w:rsidR="00DD3945" w:rsidRDefault="00DD3945" w:rsidP="00DD3945">
      <w:pPr>
        <w:pStyle w:val="Heading2"/>
        <w:spacing w:line="312" w:lineRule="atLeast"/>
        <w:rPr>
          <w:rFonts w:ascii="Helvetica" w:hAnsi="Helvetica"/>
          <w:color w:val="610B38"/>
          <w:sz w:val="38"/>
          <w:szCs w:val="38"/>
        </w:rPr>
      </w:pPr>
      <w:r>
        <w:rPr>
          <w:rFonts w:ascii="Helvetica" w:hAnsi="Helvetica"/>
          <w:b/>
          <w:bCs/>
          <w:color w:val="610B38"/>
          <w:sz w:val="38"/>
          <w:szCs w:val="38"/>
        </w:rPr>
        <w:lastRenderedPageBreak/>
        <w:t>6. Quoting text:</w:t>
      </w:r>
    </w:p>
    <w:p w:rsidR="00DD3945" w:rsidRDefault="00DD3945" w:rsidP="00DD3945">
      <w:pPr>
        <w:pStyle w:val="NormalWeb"/>
      </w:pPr>
      <w:r>
        <w:rPr>
          <w:rFonts w:ascii="Segoe UI" w:hAnsi="Segoe UI" w:cs="Segoe UI"/>
          <w:color w:val="333333"/>
          <w:shd w:val="clear" w:color="auto" w:fill="FFFFFF"/>
        </w:rPr>
        <w:t>The HTML &lt;blockquote&gt; element shows that the enclosed content is quoted from another source. The Source URL can be given using the cite attribute, and text representation of source can display using </w:t>
      </w:r>
      <w:r>
        <w:rPr>
          <w:rStyle w:val="Strong"/>
          <w:rFonts w:ascii="Segoe UI" w:hAnsi="Segoe UI" w:cs="Segoe UI"/>
          <w:color w:val="333333"/>
          <w:shd w:val="clear" w:color="auto" w:fill="FFFFFF"/>
        </w:rPr>
        <w:t>&lt;cite&gt; ..... &lt;/cite&gt;element</w:t>
      </w:r>
      <w:r>
        <w:rPr>
          <w:rFonts w:ascii="Segoe UI" w:hAnsi="Segoe UI" w:cs="Segoe UI"/>
          <w:color w:val="333333"/>
          <w:shd w:val="clear" w:color="auto" w:fill="FFFFFF"/>
        </w:rPr>
        <w:t>.</w:t>
      </w:r>
    </w:p>
    <w:p w:rsidR="00DD3945" w:rsidRDefault="00DD3945" w:rsidP="00DD3945">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Example</w:t>
      </w:r>
    </w:p>
    <w:p w:rsidR="00DD3945" w:rsidRDefault="00DD3945" w:rsidP="00E91CE3">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blockquote</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cite</w:t>
      </w:r>
      <w:r>
        <w:rPr>
          <w:rFonts w:ascii="Segoe UI" w:hAnsi="Segoe UI" w:cs="Segoe UI"/>
          <w:color w:val="000000"/>
          <w:bdr w:val="none" w:sz="0" w:space="0" w:color="auto" w:frame="1"/>
        </w:rPr>
        <w:t>=</w:t>
      </w:r>
      <w:r>
        <w:rPr>
          <w:rStyle w:val="attribute-value"/>
          <w:rFonts w:ascii="Segoe UI" w:hAnsi="Segoe UI" w:cs="Segoe UI"/>
          <w:bdr w:val="none" w:sz="0" w:space="0" w:color="auto" w:frame="1"/>
        </w:rPr>
        <w:t>"https://www.keepinspiring.me/famous-quotes/"</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?The first step toward success is taken when you refuse to be a captive of the environment in which you first find yourself.?</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blockquote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1CE3" w:rsidRDefault="00DD3945" w:rsidP="00E91CE3">
      <w:pPr>
        <w:spacing w:after="0" w:line="375" w:lineRule="atLeast"/>
        <w:jc w:val="both"/>
        <w:rPr>
          <w:rStyle w:val="tag"/>
          <w:rFonts w:ascii="Segoe UI" w:hAnsi="Segoe UI" w:cs="Segoe UI"/>
          <w:b/>
          <w:bCs/>
          <w:color w:val="006699"/>
          <w:bdr w:val="none" w:sz="0" w:space="0" w:color="auto" w:frame="1"/>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-Mark Caine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cite</w:t>
      </w:r>
      <w:r>
        <w:rPr>
          <w:rStyle w:val="tag"/>
          <w:rFonts w:ascii="Segoe UI" w:hAnsi="Segoe UI" w:cs="Segoe UI"/>
          <w:b/>
          <w:bCs/>
          <w:color w:val="006699"/>
          <w:bdr w:val="none" w:sz="0" w:space="0" w:color="auto" w:frame="1"/>
        </w:rPr>
        <w:t>&gt;</w:t>
      </w:r>
    </w:p>
    <w:p w:rsidR="00E91CE3" w:rsidRDefault="00E91CE3" w:rsidP="00E91CE3">
      <w:pPr>
        <w:spacing w:after="0" w:line="375" w:lineRule="atLeast"/>
        <w:jc w:val="both"/>
        <w:rPr>
          <w:rStyle w:val="tag"/>
          <w:rFonts w:ascii="Segoe UI" w:hAnsi="Segoe UI" w:cs="Segoe UI"/>
          <w:b/>
          <w:bCs/>
          <w:color w:val="006699"/>
          <w:bdr w:val="none" w:sz="0" w:space="0" w:color="auto" w:frame="1"/>
        </w:rPr>
      </w:pPr>
    </w:p>
    <w:p w:rsidR="00E91CE3" w:rsidRDefault="00E91CE3" w:rsidP="00E91C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7. Short Quotations:</w:t>
      </w:r>
    </w:p>
    <w:p w:rsidR="00E91CE3" w:rsidRDefault="00E91CE3" w:rsidP="00E91CE3">
      <w:pPr>
        <w:pStyle w:val="NormalWeb"/>
        <w:shd w:val="clear" w:color="auto" w:fill="FFFFFF"/>
        <w:jc w:val="both"/>
        <w:rPr>
          <w:rFonts w:ascii="Segoe UI" w:hAnsi="Segoe UI" w:cs="Segoe UI"/>
          <w:color w:val="333333"/>
        </w:rPr>
      </w:pPr>
      <w:r>
        <w:rPr>
          <w:rFonts w:ascii="Segoe UI" w:hAnsi="Segoe UI" w:cs="Segoe UI"/>
          <w:color w:val="333333"/>
        </w:rPr>
        <w:t>An HTML &lt;q&gt; ....... &lt;/q&gt; element defines a short quotation. If you will put any content between &lt;q&gt; ....... &lt;/q&gt;, then it will enclose the text in double quotes.</w:t>
      </w:r>
    </w:p>
    <w:p w:rsidR="00E91CE3" w:rsidRDefault="00E91CE3" w:rsidP="00E91CE3">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Example:</w:t>
      </w:r>
    </w:p>
    <w:p w:rsidR="00E91CE3" w:rsidRDefault="00E91CE3" w:rsidP="00620B2C">
      <w:pPr>
        <w:spacing w:after="0" w:line="375" w:lineRule="atLeast"/>
        <w:jc w:val="both"/>
        <w:rPr>
          <w:rFonts w:ascii="Segoe UI" w:hAnsi="Segoe UI" w:cs="Segoe UI"/>
          <w:color w:val="000000"/>
          <w:sz w:val="24"/>
          <w:szCs w:val="24"/>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Steve Jobs said: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q</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If You Are Working On Something That You Really Care About, You Don?t Have To Be Pushed. The Vision Pulls You.</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q</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91CE3" w:rsidRDefault="00E91CE3" w:rsidP="00E91C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8. Code tags</w:t>
      </w:r>
    </w:p>
    <w:p w:rsidR="00E91CE3" w:rsidRDefault="00E91CE3" w:rsidP="00E91CE3">
      <w:pPr>
        <w:pStyle w:val="NormalWeb"/>
        <w:shd w:val="clear" w:color="auto" w:fill="FFFFFF"/>
        <w:jc w:val="both"/>
        <w:rPr>
          <w:rFonts w:ascii="Segoe UI" w:hAnsi="Segoe UI" w:cs="Segoe UI"/>
          <w:color w:val="333333"/>
        </w:rPr>
      </w:pPr>
      <w:r>
        <w:rPr>
          <w:rFonts w:ascii="Segoe UI" w:hAnsi="Segoe UI" w:cs="Segoe UI"/>
          <w:color w:val="333333"/>
        </w:rPr>
        <w:t>The HTML &lt;code&gt; &lt;/code&gt; element is used to display the part of computer code. It will display the content in monospaced font.</w:t>
      </w:r>
    </w:p>
    <w:p w:rsidR="00E91CE3" w:rsidRDefault="00E91CE3" w:rsidP="0092168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First Java program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1CE3" w:rsidRDefault="00E91CE3" w:rsidP="009216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code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class Simple{ public static void main(String args[]){   </w:t>
      </w:r>
    </w:p>
    <w:p w:rsidR="00E91CE3" w:rsidRDefault="00E91CE3" w:rsidP="0092168B">
      <w:pPr>
        <w:spacing w:after="0" w:line="375" w:lineRule="atLeast"/>
        <w:jc w:val="both"/>
        <w:rPr>
          <w:rFonts w:ascii="Segoe UI" w:hAnsi="Segoe UI" w:cs="Segoe UI"/>
          <w:color w:val="000000"/>
        </w:rPr>
      </w:pPr>
      <w:r>
        <w:rPr>
          <w:rFonts w:ascii="Segoe UI" w:hAnsi="Segoe UI" w:cs="Segoe UI"/>
          <w:color w:val="000000"/>
          <w:bdr w:val="none" w:sz="0" w:space="0" w:color="auto" w:frame="1"/>
        </w:rPr>
        <w:t>       System.out.println("Hello Java");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code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1CE3" w:rsidRDefault="00E91CE3" w:rsidP="0092168B">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E91CE3" w:rsidRDefault="00E91CE3" w:rsidP="00E91CE3">
      <w:pPr>
        <w:spacing w:after="0" w:line="375" w:lineRule="atLeast"/>
        <w:jc w:val="both"/>
        <w:rPr>
          <w:rFonts w:ascii="Segoe UI" w:hAnsi="Segoe UI" w:cs="Segoe UI"/>
          <w:color w:val="000000"/>
          <w:bdr w:val="none" w:sz="0" w:space="0" w:color="auto" w:frame="1"/>
        </w:rPr>
      </w:pPr>
    </w:p>
    <w:p w:rsidR="00E91CE3" w:rsidRDefault="00E91CE3" w:rsidP="00E91C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9. Keyboard Tag</w:t>
      </w:r>
    </w:p>
    <w:p w:rsidR="00E91CE3" w:rsidRDefault="00E91CE3" w:rsidP="00E91CE3">
      <w:pPr>
        <w:pStyle w:val="NormalWeb"/>
        <w:shd w:val="clear" w:color="auto" w:fill="FFFFFF"/>
        <w:jc w:val="both"/>
        <w:rPr>
          <w:rFonts w:ascii="Segoe UI" w:hAnsi="Segoe UI" w:cs="Segoe UI"/>
          <w:color w:val="333333"/>
        </w:rPr>
      </w:pPr>
      <w:r>
        <w:rPr>
          <w:rFonts w:ascii="Segoe UI" w:hAnsi="Segoe UI" w:cs="Segoe UI"/>
          <w:color w:val="333333"/>
        </w:rPr>
        <w:t>In HTML the keyboard tag, &lt;kbd&gt;, indicates that a section of content is a user input from keyboard.</w:t>
      </w:r>
    </w:p>
    <w:p w:rsidR="00E91CE3" w:rsidRDefault="00E91CE3" w:rsidP="0092168B">
      <w:pPr>
        <w:spacing w:after="0" w:line="375" w:lineRule="atLeast"/>
        <w:jc w:val="both"/>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Please press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Ctrl</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Shift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&gt;&lt;/</w:t>
      </w:r>
      <w:r>
        <w:rPr>
          <w:rStyle w:val="tag-name"/>
          <w:rFonts w:ascii="Segoe UI" w:hAnsi="Segoe UI" w:cs="Segoe UI"/>
          <w:b/>
          <w:bCs/>
          <w:color w:val="006699"/>
          <w:bdr w:val="none" w:sz="0" w:space="0" w:color="auto" w:frame="1"/>
        </w:rPr>
        <w:t>kbd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to restore page on chrome.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DD3945" w:rsidRDefault="00DD3945" w:rsidP="00E91CE3">
      <w:pPr>
        <w:spacing w:after="0" w:line="375" w:lineRule="atLeast"/>
        <w:jc w:val="both"/>
        <w:rPr>
          <w:rStyle w:val="testit"/>
          <w:rFonts w:ascii="Verdana" w:hAnsi="Verdana" w:cs="Segoe UI"/>
          <w:b/>
          <w:bCs/>
          <w:color w:val="333333"/>
          <w:sz w:val="20"/>
          <w:szCs w:val="20"/>
          <w:shd w:val="clear" w:color="auto" w:fill="4CAF50"/>
        </w:rPr>
      </w:pPr>
    </w:p>
    <w:p w:rsidR="00E91CE3" w:rsidRDefault="00E91CE3" w:rsidP="00E91CE3">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10. Address tag</w:t>
      </w:r>
    </w:p>
    <w:p w:rsidR="00E91CE3" w:rsidRDefault="00E91CE3" w:rsidP="00E91CE3">
      <w:pPr>
        <w:pStyle w:val="NormalWeb"/>
        <w:shd w:val="clear" w:color="auto" w:fill="FFFFFF"/>
        <w:jc w:val="both"/>
        <w:rPr>
          <w:rFonts w:ascii="Segoe UI" w:hAnsi="Segoe UI" w:cs="Segoe UI"/>
          <w:color w:val="333333"/>
        </w:rPr>
      </w:pPr>
      <w:r>
        <w:rPr>
          <w:rFonts w:ascii="Segoe UI" w:hAnsi="Segoe UI" w:cs="Segoe UI"/>
          <w:color w:val="333333"/>
        </w:rPr>
        <w:t>An HTML &lt;address&gt; tag defines the contact information about the author of the content. The content written between &lt;address&gt; and &lt;/address&gt; tag, then it will be displayed in italic font</w:t>
      </w:r>
    </w:p>
    <w:p w:rsidR="00E91CE3" w:rsidRDefault="00E91CE3" w:rsidP="00E91CE3">
      <w:pPr>
        <w:spacing w:after="0" w:line="375" w:lineRule="atLeast"/>
        <w:jc w:val="both"/>
        <w:rPr>
          <w:rFonts w:ascii="Segoe UI" w:eastAsia="Times New Roman" w:hAnsi="Segoe UI" w:cs="Segoe UI"/>
          <w:color w:val="000000"/>
          <w:sz w:val="24"/>
          <w:szCs w:val="24"/>
          <w:lang w:eastAsia="en-IN"/>
        </w:rPr>
      </w:pPr>
      <w:r w:rsidRPr="00E91CE3">
        <w:rPr>
          <w:rFonts w:ascii="Segoe UI" w:eastAsia="Times New Roman" w:hAnsi="Segoe UI" w:cs="Segoe UI"/>
          <w:b/>
          <w:bCs/>
          <w:color w:val="006699"/>
          <w:sz w:val="24"/>
          <w:szCs w:val="24"/>
          <w:bdr w:val="none" w:sz="0" w:space="0" w:color="auto" w:frame="1"/>
          <w:lang w:eastAsia="en-IN"/>
        </w:rPr>
        <w:t>&lt;address&gt;</w:t>
      </w:r>
      <w:r w:rsidRPr="00E91CE3">
        <w:rPr>
          <w:rFonts w:ascii="Segoe UI" w:eastAsia="Times New Roman" w:hAnsi="Segoe UI" w:cs="Segoe UI"/>
          <w:color w:val="000000"/>
          <w:sz w:val="24"/>
          <w:szCs w:val="24"/>
          <w:bdr w:val="none" w:sz="0" w:space="0" w:color="auto" w:frame="1"/>
          <w:lang w:eastAsia="en-IN"/>
        </w:rPr>
        <w:t> You can ask your queries by contact us on </w:t>
      </w:r>
      <w:r w:rsidRPr="00E91CE3">
        <w:rPr>
          <w:rFonts w:ascii="Segoe UI" w:eastAsia="Times New Roman" w:hAnsi="Segoe UI" w:cs="Segoe UI"/>
          <w:b/>
          <w:bCs/>
          <w:color w:val="006699"/>
          <w:sz w:val="24"/>
          <w:szCs w:val="24"/>
          <w:bdr w:val="none" w:sz="0" w:space="0" w:color="auto" w:frame="1"/>
          <w:lang w:eastAsia="en-IN"/>
        </w:rPr>
        <w:t>&lt;a</w:t>
      </w:r>
      <w:r w:rsidRPr="00E91CE3">
        <w:rPr>
          <w:rFonts w:ascii="Segoe UI" w:eastAsia="Times New Roman" w:hAnsi="Segoe UI" w:cs="Segoe UI"/>
          <w:color w:val="000000"/>
          <w:sz w:val="24"/>
          <w:szCs w:val="24"/>
          <w:bdr w:val="none" w:sz="0" w:space="0" w:color="auto" w:frame="1"/>
          <w:lang w:eastAsia="en-IN"/>
        </w:rPr>
        <w:t> </w:t>
      </w:r>
      <w:r w:rsidRPr="00E91CE3">
        <w:rPr>
          <w:rFonts w:ascii="Segoe UI" w:eastAsia="Times New Roman" w:hAnsi="Segoe UI" w:cs="Segoe UI"/>
          <w:color w:val="FF0000"/>
          <w:sz w:val="24"/>
          <w:szCs w:val="24"/>
          <w:bdr w:val="none" w:sz="0" w:space="0" w:color="auto" w:frame="1"/>
          <w:lang w:eastAsia="en-IN"/>
        </w:rPr>
        <w:t>href</w:t>
      </w:r>
      <w:r w:rsidRPr="00E91CE3">
        <w:rPr>
          <w:rFonts w:ascii="Segoe UI" w:eastAsia="Times New Roman" w:hAnsi="Segoe UI" w:cs="Segoe UI"/>
          <w:color w:val="000000"/>
          <w:sz w:val="24"/>
          <w:szCs w:val="24"/>
          <w:bdr w:val="none" w:sz="0" w:space="0" w:color="auto" w:frame="1"/>
          <w:lang w:eastAsia="en-IN"/>
        </w:rPr>
        <w:t>=</w:t>
      </w:r>
      <w:r w:rsidRPr="00E91CE3">
        <w:rPr>
          <w:rFonts w:ascii="Segoe UI" w:eastAsia="Times New Roman" w:hAnsi="Segoe UI" w:cs="Segoe UI"/>
          <w:color w:val="0000FF"/>
          <w:sz w:val="24"/>
          <w:szCs w:val="24"/>
          <w:bdr w:val="none" w:sz="0" w:space="0" w:color="auto" w:frame="1"/>
          <w:lang w:eastAsia="en-IN"/>
        </w:rPr>
        <w:t>""</w:t>
      </w:r>
      <w:r w:rsidRPr="00E91CE3">
        <w:rPr>
          <w:rFonts w:ascii="Segoe UI" w:eastAsia="Times New Roman" w:hAnsi="Segoe UI" w:cs="Segoe UI"/>
          <w:b/>
          <w:bCs/>
          <w:color w:val="006699"/>
          <w:sz w:val="24"/>
          <w:szCs w:val="24"/>
          <w:bdr w:val="none" w:sz="0" w:space="0" w:color="auto" w:frame="1"/>
          <w:lang w:eastAsia="en-IN"/>
        </w:rPr>
        <w:t>&gt;</w:t>
      </w:r>
      <w:r w:rsidRPr="00E91CE3">
        <w:rPr>
          <w:rFonts w:ascii="Segoe UI" w:eastAsia="Times New Roman" w:hAnsi="Segoe UI" w:cs="Segoe UI"/>
          <w:color w:val="000000"/>
          <w:sz w:val="24"/>
          <w:szCs w:val="24"/>
          <w:bdr w:val="none" w:sz="0" w:space="0" w:color="auto" w:frame="1"/>
          <w:lang w:eastAsia="en-IN"/>
        </w:rPr>
        <w:t>example123@newdomain.com</w:t>
      </w:r>
      <w:r w:rsidRPr="00E91CE3">
        <w:rPr>
          <w:rFonts w:ascii="Segoe UI" w:eastAsia="Times New Roman" w:hAnsi="Segoe UI" w:cs="Segoe UI"/>
          <w:b/>
          <w:bCs/>
          <w:color w:val="006699"/>
          <w:sz w:val="24"/>
          <w:szCs w:val="24"/>
          <w:bdr w:val="none" w:sz="0" w:space="0" w:color="auto" w:frame="1"/>
          <w:lang w:eastAsia="en-IN"/>
        </w:rPr>
        <w:t>&lt;/a&gt;</w:t>
      </w:r>
      <w:r w:rsidRPr="00E91CE3">
        <w:rPr>
          <w:rFonts w:ascii="Segoe UI" w:eastAsia="Times New Roman" w:hAnsi="Segoe UI" w:cs="Segoe UI"/>
          <w:color w:val="000000"/>
          <w:sz w:val="24"/>
          <w:szCs w:val="24"/>
          <w:bdr w:val="none" w:sz="0" w:space="0" w:color="auto" w:frame="1"/>
          <w:lang w:eastAsia="en-IN"/>
        </w:rPr>
        <w:t>  </w:t>
      </w:r>
    </w:p>
    <w:p w:rsidR="00E91CE3" w:rsidRPr="00E91CE3" w:rsidRDefault="00E91CE3" w:rsidP="00E91CE3">
      <w:pPr>
        <w:spacing w:after="0" w:line="375" w:lineRule="atLeast"/>
        <w:jc w:val="both"/>
        <w:rPr>
          <w:rFonts w:ascii="Segoe UI" w:eastAsia="Times New Roman" w:hAnsi="Segoe UI" w:cs="Segoe UI"/>
          <w:color w:val="000000"/>
          <w:sz w:val="24"/>
          <w:szCs w:val="24"/>
          <w:lang w:eastAsia="en-IN"/>
        </w:rPr>
      </w:pPr>
      <w:r w:rsidRPr="00E91CE3">
        <w:rPr>
          <w:rFonts w:ascii="Segoe UI" w:eastAsia="Times New Roman" w:hAnsi="Segoe UI" w:cs="Segoe UI"/>
          <w:color w:val="000000"/>
          <w:sz w:val="24"/>
          <w:szCs w:val="24"/>
          <w:bdr w:val="none" w:sz="0" w:space="0" w:color="auto" w:frame="1"/>
          <w:lang w:eastAsia="en-IN"/>
        </w:rPr>
        <w:t>   </w:t>
      </w:r>
      <w:r w:rsidRPr="00E91CE3">
        <w:rPr>
          <w:rFonts w:ascii="Segoe UI" w:eastAsia="Times New Roman" w:hAnsi="Segoe UI" w:cs="Segoe UI"/>
          <w:b/>
          <w:bCs/>
          <w:color w:val="006699"/>
          <w:sz w:val="24"/>
          <w:szCs w:val="24"/>
          <w:bdr w:val="none" w:sz="0" w:space="0" w:color="auto" w:frame="1"/>
          <w:lang w:eastAsia="en-IN"/>
        </w:rPr>
        <w:t>&lt;br&gt;</w:t>
      </w:r>
      <w:r w:rsidRPr="00E91CE3">
        <w:rPr>
          <w:rFonts w:ascii="Segoe UI" w:eastAsia="Times New Roman" w:hAnsi="Segoe UI" w:cs="Segoe UI"/>
          <w:color w:val="000000"/>
          <w:sz w:val="24"/>
          <w:szCs w:val="24"/>
          <w:bdr w:val="none" w:sz="0" w:space="0" w:color="auto" w:frame="1"/>
          <w:lang w:eastAsia="en-IN"/>
        </w:rPr>
        <w:t> You can also visit at: </w:t>
      </w:r>
      <w:r w:rsidRPr="00E91CE3">
        <w:rPr>
          <w:rFonts w:ascii="Segoe UI" w:eastAsia="Times New Roman" w:hAnsi="Segoe UI" w:cs="Segoe UI"/>
          <w:b/>
          <w:bCs/>
          <w:color w:val="006699"/>
          <w:sz w:val="24"/>
          <w:szCs w:val="24"/>
          <w:bdr w:val="none" w:sz="0" w:space="0" w:color="auto" w:frame="1"/>
          <w:lang w:eastAsia="en-IN"/>
        </w:rPr>
        <w:t>&lt;br&gt;</w:t>
      </w:r>
      <w:r w:rsidRPr="00E91CE3">
        <w:rPr>
          <w:rFonts w:ascii="Segoe UI" w:eastAsia="Times New Roman" w:hAnsi="Segoe UI" w:cs="Segoe UI"/>
          <w:color w:val="000000"/>
          <w:sz w:val="24"/>
          <w:szCs w:val="24"/>
          <w:bdr w:val="none" w:sz="0" w:space="0" w:color="auto" w:frame="1"/>
          <w:lang w:eastAsia="en-IN"/>
        </w:rPr>
        <w:t>58 S. Garfield Street. Villa Rica, GA 30187.  </w:t>
      </w:r>
    </w:p>
    <w:p w:rsidR="00E91CE3" w:rsidRDefault="00E91CE3" w:rsidP="00E91CE3">
      <w:pPr>
        <w:spacing w:after="120" w:line="375" w:lineRule="atLeast"/>
        <w:jc w:val="both"/>
        <w:rPr>
          <w:rFonts w:ascii="Segoe UI" w:eastAsia="Times New Roman" w:hAnsi="Segoe UI" w:cs="Segoe UI"/>
          <w:color w:val="000000"/>
          <w:sz w:val="24"/>
          <w:szCs w:val="24"/>
          <w:bdr w:val="none" w:sz="0" w:space="0" w:color="auto" w:frame="1"/>
          <w:lang w:eastAsia="en-IN"/>
        </w:rPr>
      </w:pPr>
      <w:r w:rsidRPr="00E91CE3">
        <w:rPr>
          <w:rFonts w:ascii="Segoe UI" w:eastAsia="Times New Roman" w:hAnsi="Segoe UI" w:cs="Segoe UI"/>
          <w:color w:val="000000"/>
          <w:sz w:val="24"/>
          <w:szCs w:val="24"/>
          <w:bdr w:val="none" w:sz="0" w:space="0" w:color="auto" w:frame="1"/>
          <w:lang w:eastAsia="en-IN"/>
        </w:rPr>
        <w:t>  </w:t>
      </w:r>
      <w:r w:rsidRPr="00E91CE3">
        <w:rPr>
          <w:rFonts w:ascii="Segoe UI" w:eastAsia="Times New Roman" w:hAnsi="Segoe UI" w:cs="Segoe UI"/>
          <w:b/>
          <w:bCs/>
          <w:color w:val="006699"/>
          <w:sz w:val="24"/>
          <w:szCs w:val="24"/>
          <w:bdr w:val="none" w:sz="0" w:space="0" w:color="auto" w:frame="1"/>
          <w:lang w:eastAsia="en-IN"/>
        </w:rPr>
        <w:t>&lt;/address&gt;</w:t>
      </w:r>
      <w:r w:rsidRPr="00E91CE3">
        <w:rPr>
          <w:rFonts w:ascii="Segoe UI" w:eastAsia="Times New Roman" w:hAnsi="Segoe UI" w:cs="Segoe UI"/>
          <w:color w:val="000000"/>
          <w:sz w:val="24"/>
          <w:szCs w:val="24"/>
          <w:bdr w:val="none" w:sz="0" w:space="0" w:color="auto" w:frame="1"/>
          <w:lang w:eastAsia="en-IN"/>
        </w:rPr>
        <w:t>  </w:t>
      </w:r>
    </w:p>
    <w:p w:rsidR="00EC7EE1" w:rsidRDefault="00EC7EE1" w:rsidP="00E91CE3">
      <w:pPr>
        <w:spacing w:after="120" w:line="375" w:lineRule="atLeast"/>
        <w:jc w:val="both"/>
        <w:rPr>
          <w:rFonts w:ascii="Segoe UI" w:eastAsia="Times New Roman" w:hAnsi="Segoe UI" w:cs="Segoe UI"/>
          <w:color w:val="000000"/>
          <w:sz w:val="24"/>
          <w:szCs w:val="24"/>
          <w:bdr w:val="none" w:sz="0" w:space="0" w:color="auto" w:frame="1"/>
          <w:lang w:eastAsia="en-IN"/>
        </w:rPr>
      </w:pPr>
    </w:p>
    <w:p w:rsidR="00EC7EE1" w:rsidRDefault="00EC7EE1" w:rsidP="00E91CE3">
      <w:pPr>
        <w:spacing w:after="12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:focus and :active pseudo classes</w:t>
      </w:r>
    </w:p>
    <w:p w:rsidR="00EC7EE1" w:rsidRDefault="00EC7EE1" w:rsidP="00E91CE3">
      <w:pPr>
        <w:spacing w:after="120" w:line="375" w:lineRule="atLeast"/>
        <w:jc w:val="both"/>
        <w:rPr>
          <w:rFonts w:ascii="Segoe UI" w:eastAsia="Times New Roman" w:hAnsi="Segoe UI" w:cs="Segoe UI"/>
          <w:color w:val="000000"/>
          <w:sz w:val="24"/>
          <w:szCs w:val="24"/>
          <w:bdr w:val="none" w:sz="0" w:space="0" w:color="auto" w:frame="1"/>
          <w:lang w:eastAsia="en-IN"/>
        </w:rPr>
      </w:pPr>
    </w:p>
    <w:p w:rsidR="00000000" w:rsidRPr="00EC7EE1" w:rsidRDefault="00EC7EE1" w:rsidP="00EC7EE1">
      <w:pPr>
        <w:numPr>
          <w:ilvl w:val="0"/>
          <w:numId w:val="40"/>
        </w:num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:focus Selector:</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It generally applies on form elements or elements that can be focused using keyboard or mouse like input box, textarea. An element is in focus state while we use “tab” key of keyboard for that particular element. The state of focus will be same until user switch tab to another element or click.</w:t>
      </w:r>
    </w:p>
    <w:p w:rsidR="00000000" w:rsidRPr="00EC7EE1" w:rsidRDefault="00EC7EE1" w:rsidP="00EC7EE1">
      <w:pPr>
        <w:numPr>
          <w:ilvl w:val="0"/>
          <w:numId w:val="41"/>
        </w:num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xml:space="preserve">Pseudo class: </w:t>
      </w:r>
    </w:p>
    <w:p w:rsidR="00EC7EE1" w:rsidRDefault="00EC7EE1" w:rsidP="00EC7EE1">
      <w:pPr>
        <w:spacing w:after="120" w:line="375" w:lineRule="atLeast"/>
        <w:jc w:val="both"/>
        <w:rPr>
          <w:rFonts w:ascii="Segoe UI" w:eastAsia="Times New Roman" w:hAnsi="Segoe UI" w:cs="Segoe UI"/>
          <w:b/>
          <w:bCs/>
          <w:color w:val="000000"/>
          <w:sz w:val="24"/>
          <w:szCs w:val="24"/>
          <w:lang w:val="en-US" w:eastAsia="en-IN"/>
        </w:rPr>
      </w:pPr>
      <w:r w:rsidRPr="00EC7EE1">
        <w:rPr>
          <w:rFonts w:ascii="Segoe UI" w:eastAsia="Times New Roman" w:hAnsi="Segoe UI" w:cs="Segoe UI"/>
          <w:b/>
          <w:bCs/>
          <w:color w:val="000000"/>
          <w:sz w:val="24"/>
          <w:szCs w:val="24"/>
          <w:lang w:val="en-US" w:eastAsia="en-IN"/>
        </w:rPr>
        <w:t>Pseudo class is used to define the special state of an element</w:t>
      </w:r>
      <w:r>
        <w:rPr>
          <w:rFonts w:ascii="Segoe UI" w:eastAsia="Times New Roman" w:hAnsi="Segoe UI" w:cs="Segoe UI"/>
          <w:b/>
          <w:bCs/>
          <w:color w:val="000000"/>
          <w:sz w:val="24"/>
          <w:szCs w:val="24"/>
          <w:lang w:val="en-US" w:eastAsia="en-IN"/>
        </w:rPr>
        <w:t xml:space="preserve"> </w:t>
      </w:r>
    </w:p>
    <w:p w:rsidR="00EC7EE1" w:rsidRDefault="00EC7EE1" w:rsidP="00EC7EE1">
      <w:pPr>
        <w:spacing w:after="120" w:line="375" w:lineRule="atLeast"/>
        <w:jc w:val="both"/>
        <w:rPr>
          <w:rFonts w:ascii="Segoe UI" w:eastAsia="Times New Roman" w:hAnsi="Segoe UI" w:cs="Segoe UI"/>
          <w:b/>
          <w:bCs/>
          <w:color w:val="000000"/>
          <w:sz w:val="24"/>
          <w:szCs w:val="24"/>
          <w:lang w:val="en-US" w:eastAsia="en-IN"/>
        </w:rPr>
      </w:pPr>
      <w:r>
        <w:rPr>
          <w:rFonts w:ascii="Segoe UI" w:eastAsia="Times New Roman" w:hAnsi="Segoe UI" w:cs="Segoe UI"/>
          <w:b/>
          <w:bCs/>
          <w:color w:val="000000"/>
          <w:sz w:val="24"/>
          <w:szCs w:val="24"/>
          <w:lang w:val="en-US" w:eastAsia="en-IN"/>
        </w:rPr>
        <w:t>Syntax:</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 xml:space="preserve">  :focus{</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 xml:space="preserve">   //CSS property</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w:t>
      </w:r>
    </w:p>
    <w:p w:rsid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Example</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&lt;!DOCTYPE html&gt;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&lt;html&gt;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&lt;head&gt;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&lt;title&gt;Focus pseudo class&lt;/title&gt;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&lt;style&gt;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lastRenderedPageBreak/>
        <w:t>        div.one{</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margin-left:40%;</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margin-top: 10%;</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h1{</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color: green;</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font-family: Arial, Helvetica, sans-serif;</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letter-spacing: 2px;</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val="en-US" w:eastAsia="en-IN"/>
        </w:rPr>
        <w:t>        }</w:t>
      </w:r>
    </w:p>
    <w:p w:rsidR="00EC7EE1" w:rsidRPr="00EC7EE1" w:rsidRDefault="00EC7EE1" w:rsidP="00EC7EE1">
      <w:pPr>
        <w:spacing w:after="120" w:line="375" w:lineRule="atLeast"/>
        <w:jc w:val="both"/>
        <w:rPr>
          <w:rFonts w:ascii="Segoe UI" w:hAnsi="Segoe UI" w:cs="Segoe UI"/>
          <w:b/>
          <w:bCs/>
          <w:color w:val="000000"/>
        </w:rPr>
      </w:pPr>
      <w:r w:rsidRPr="00EC7EE1">
        <w:rPr>
          <w:rFonts w:ascii="Segoe UI" w:eastAsia="Times New Roman" w:hAnsi="Segoe UI" w:cs="Segoe UI"/>
          <w:b/>
          <w:bCs/>
          <w:color w:val="000000"/>
          <w:sz w:val="24"/>
          <w:szCs w:val="24"/>
          <w:lang w:val="en-US" w:eastAsia="en-IN"/>
        </w:rPr>
        <w:t>  </w:t>
      </w:r>
      <w:r w:rsidRPr="00EC7EE1">
        <w:rPr>
          <w:rFonts w:ascii="Segoe UI" w:eastAsia="Times New Roman" w:hAnsi="Segoe UI" w:cs="Segoe UI"/>
          <w:b/>
          <w:bCs/>
          <w:color w:val="000000"/>
          <w:lang w:val="en-US"/>
        </w:rPr>
        <w:t> button{</w:t>
      </w:r>
    </w:p>
    <w:p w:rsidR="00EC7EE1" w:rsidRPr="00EC7EE1" w:rsidRDefault="00EC7EE1" w:rsidP="00EC7EE1">
      <w:pPr>
        <w:spacing w:after="120" w:line="375" w:lineRule="atLeast"/>
        <w:jc w:val="both"/>
        <w:rPr>
          <w:rFonts w:ascii="Segoe UI" w:eastAsia="Times New Roman" w:hAnsi="Segoe UI" w:cs="Segoe UI"/>
          <w:b/>
          <w:bCs/>
          <w:color w:val="000000"/>
          <w:sz w:val="24"/>
          <w:szCs w:val="24"/>
          <w:lang w:eastAsia="en-IN"/>
        </w:rPr>
      </w:pPr>
      <w:r w:rsidRPr="00EC7EE1">
        <w:rPr>
          <w:rFonts w:ascii="Segoe UI" w:eastAsia="Times New Roman" w:hAnsi="Segoe UI" w:cs="Segoe UI"/>
          <w:b/>
          <w:bCs/>
          <w:color w:val="000000"/>
          <w:sz w:val="24"/>
          <w:szCs w:val="24"/>
          <w:lang w:val="en-US" w:eastAsia="en-IN"/>
        </w:rPr>
        <w:t>            font-size: x-large;</w:t>
      </w:r>
    </w:p>
    <w:p w:rsidR="00EC7EE1" w:rsidRPr="00EC7EE1" w:rsidRDefault="00EC7EE1" w:rsidP="00EC7EE1">
      <w:pPr>
        <w:spacing w:after="120" w:line="375" w:lineRule="atLeast"/>
        <w:jc w:val="both"/>
        <w:rPr>
          <w:rFonts w:ascii="Segoe UI" w:eastAsia="Times New Roman" w:hAnsi="Segoe UI" w:cs="Segoe UI"/>
          <w:b/>
          <w:bCs/>
          <w:color w:val="000000"/>
          <w:sz w:val="24"/>
          <w:szCs w:val="24"/>
          <w:lang w:eastAsia="en-IN"/>
        </w:rPr>
      </w:pPr>
      <w:r w:rsidRPr="00EC7EE1">
        <w:rPr>
          <w:rFonts w:ascii="Segoe UI" w:eastAsia="Times New Roman" w:hAnsi="Segoe UI" w:cs="Segoe UI"/>
          <w:b/>
          <w:bCs/>
          <w:color w:val="000000"/>
          <w:sz w:val="24"/>
          <w:szCs w:val="24"/>
          <w:lang w:val="en-US" w:eastAsia="en-IN"/>
        </w:rPr>
        <w:t>            padding: 10px;</w:t>
      </w:r>
    </w:p>
    <w:p w:rsidR="00EC7EE1" w:rsidRPr="00EC7EE1" w:rsidRDefault="00EC7EE1" w:rsidP="00EC7EE1">
      <w:pPr>
        <w:spacing w:after="120" w:line="375" w:lineRule="atLeast"/>
        <w:jc w:val="both"/>
        <w:rPr>
          <w:rFonts w:ascii="Segoe UI" w:eastAsia="Times New Roman" w:hAnsi="Segoe UI" w:cs="Segoe UI"/>
          <w:b/>
          <w:bCs/>
          <w:color w:val="000000"/>
          <w:sz w:val="24"/>
          <w:szCs w:val="24"/>
          <w:lang w:eastAsia="en-IN"/>
        </w:rPr>
      </w:pPr>
      <w:r w:rsidRPr="00EC7EE1">
        <w:rPr>
          <w:rFonts w:ascii="Segoe UI" w:eastAsia="Times New Roman" w:hAnsi="Segoe UI" w:cs="Segoe UI"/>
          <w:b/>
          <w:bCs/>
          <w:color w:val="000000"/>
          <w:sz w:val="24"/>
          <w:szCs w:val="24"/>
          <w:lang w:val="en-US" w:eastAsia="en-IN"/>
        </w:rPr>
        <w:t>        border: 2px solid black;</w:t>
      </w:r>
    </w:p>
    <w:p w:rsidR="00EC7EE1" w:rsidRPr="00EC7EE1" w:rsidRDefault="00EC7EE1" w:rsidP="00EC7EE1">
      <w:pPr>
        <w:spacing w:after="120" w:line="375" w:lineRule="atLeast"/>
        <w:jc w:val="both"/>
        <w:rPr>
          <w:rFonts w:ascii="Segoe UI" w:eastAsia="Times New Roman" w:hAnsi="Segoe UI" w:cs="Segoe UI"/>
          <w:b/>
          <w:bCs/>
          <w:color w:val="000000"/>
          <w:sz w:val="24"/>
          <w:szCs w:val="24"/>
          <w:lang w:eastAsia="en-IN"/>
        </w:rPr>
      </w:pPr>
      <w:r w:rsidRPr="00EC7EE1">
        <w:rPr>
          <w:rFonts w:ascii="Segoe UI" w:eastAsia="Times New Roman" w:hAnsi="Segoe UI" w:cs="Segoe UI"/>
          <w:b/>
          <w:bCs/>
          <w:color w:val="000000"/>
          <w:sz w:val="24"/>
          <w:szCs w:val="24"/>
          <w:lang w:val="en-US"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button:focus{</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color: green;</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background-color: white;</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font-style: italic;</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&lt;/style&gt;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&lt;/head&gt;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&lt;body&gt;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&lt;div class="one"&gt;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&lt;h1&gt;GeeksforGeeks&lt;/h1&gt;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color w:val="000000"/>
          <w:sz w:val="24"/>
          <w:szCs w:val="24"/>
          <w:lang w:eastAsia="en-IN"/>
        </w:rPr>
        <w:t> </w:t>
      </w:r>
      <w:r w:rsidRPr="00EC7EE1">
        <w:rPr>
          <w:rFonts w:ascii="Segoe UI" w:eastAsia="Times New Roman" w:hAnsi="Segoe UI" w:cs="Segoe UI"/>
          <w:b/>
          <w:bCs/>
          <w:color w:val="000000"/>
          <w:sz w:val="24"/>
          <w:szCs w:val="24"/>
          <w:lang w:eastAsia="en-IN"/>
        </w:rPr>
        <w:t> &lt;button type="submit"&gt;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            Focus or Click here</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        &lt;/button&gt;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lastRenderedPageBreak/>
        <w:t>    &lt;/div&gt;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&lt;/body&gt;</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  </w:t>
      </w:r>
    </w:p>
    <w:p w:rsidR="00EC7EE1" w:rsidRPr="00EC7EE1" w:rsidRDefault="00EC7EE1" w:rsidP="00EC7EE1">
      <w:pPr>
        <w:spacing w:after="120" w:line="375" w:lineRule="atLeast"/>
        <w:jc w:val="both"/>
        <w:rPr>
          <w:rFonts w:ascii="Segoe UI" w:eastAsia="Times New Roman" w:hAnsi="Segoe UI" w:cs="Segoe UI"/>
          <w:color w:val="000000"/>
          <w:sz w:val="24"/>
          <w:szCs w:val="24"/>
          <w:lang w:eastAsia="en-IN"/>
        </w:rPr>
      </w:pPr>
      <w:r w:rsidRPr="00EC7EE1">
        <w:rPr>
          <w:rFonts w:ascii="Segoe UI" w:eastAsia="Times New Roman" w:hAnsi="Segoe UI" w:cs="Segoe UI"/>
          <w:b/>
          <w:bCs/>
          <w:color w:val="000000"/>
          <w:sz w:val="24"/>
          <w:szCs w:val="24"/>
          <w:lang w:eastAsia="en-IN"/>
        </w:rPr>
        <w:t>&lt;/html&gt;                    </w:t>
      </w:r>
    </w:p>
    <w:p w:rsidR="00EC7EE1" w:rsidRDefault="00EC7EE1" w:rsidP="00EC7EE1">
      <w:pPr>
        <w:spacing w:after="120" w:line="375" w:lineRule="atLeast"/>
        <w:jc w:val="both"/>
        <w:rPr>
          <w:rFonts w:ascii="Segoe UI" w:eastAsia="Times New Roman" w:hAnsi="Segoe UI" w:cs="Segoe UI"/>
          <w:color w:val="000000"/>
          <w:sz w:val="24"/>
          <w:szCs w:val="24"/>
          <w:lang w:eastAsia="en-IN"/>
        </w:rPr>
      </w:pPr>
    </w:p>
    <w:p w:rsidR="00EC7EE1" w:rsidRPr="00E91CE3" w:rsidRDefault="00EC7EE1" w:rsidP="00EC7EE1">
      <w:pPr>
        <w:spacing w:after="120" w:line="375" w:lineRule="atLeast"/>
        <w:jc w:val="both"/>
        <w:rPr>
          <w:rFonts w:ascii="Segoe UI" w:eastAsia="Times New Roman" w:hAnsi="Segoe UI" w:cs="Segoe UI"/>
          <w:color w:val="000000"/>
          <w:sz w:val="24"/>
          <w:szCs w:val="24"/>
          <w:lang w:eastAsia="en-IN"/>
        </w:rPr>
      </w:pPr>
      <w:bookmarkStart w:id="2" w:name="_GoBack"/>
      <w:bookmarkEnd w:id="2"/>
    </w:p>
    <w:p w:rsidR="00DD3945" w:rsidRPr="00E91CE3" w:rsidRDefault="00DD3945" w:rsidP="00E91CE3">
      <w:pPr>
        <w:spacing w:after="0" w:line="375" w:lineRule="atLeast"/>
        <w:jc w:val="both"/>
        <w:rPr>
          <w:rFonts w:ascii="Segoe UI" w:hAnsi="Segoe UI" w:cs="Segoe UI"/>
          <w:color w:val="000000"/>
        </w:rPr>
      </w:pPr>
    </w:p>
    <w:sectPr w:rsidR="00DD3945" w:rsidRPr="00E91C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0D00"/>
    <w:multiLevelType w:val="multilevel"/>
    <w:tmpl w:val="BC34B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031A8"/>
    <w:multiLevelType w:val="multilevel"/>
    <w:tmpl w:val="80E8D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E5182D"/>
    <w:multiLevelType w:val="multilevel"/>
    <w:tmpl w:val="597C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634F3"/>
    <w:multiLevelType w:val="multilevel"/>
    <w:tmpl w:val="3E96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B7A26"/>
    <w:multiLevelType w:val="multilevel"/>
    <w:tmpl w:val="9834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2F2DCB"/>
    <w:multiLevelType w:val="multilevel"/>
    <w:tmpl w:val="1C2644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CB078F1"/>
    <w:multiLevelType w:val="hybridMultilevel"/>
    <w:tmpl w:val="EE748322"/>
    <w:lvl w:ilvl="0" w:tplc="2FA67DF4">
      <w:start w:val="1"/>
      <w:numFmt w:val="bullet"/>
      <w:lvlText w:val=""/>
      <w:lvlJc w:val="left"/>
      <w:pPr>
        <w:tabs>
          <w:tab w:val="num" w:pos="720"/>
        </w:tabs>
        <w:ind w:left="720" w:hanging="360"/>
      </w:pPr>
      <w:rPr>
        <w:rFonts w:ascii="Wingdings 3" w:hAnsi="Wingdings 3" w:hint="default"/>
      </w:rPr>
    </w:lvl>
    <w:lvl w:ilvl="1" w:tplc="7758E68E" w:tentative="1">
      <w:start w:val="1"/>
      <w:numFmt w:val="bullet"/>
      <w:lvlText w:val=""/>
      <w:lvlJc w:val="left"/>
      <w:pPr>
        <w:tabs>
          <w:tab w:val="num" w:pos="1440"/>
        </w:tabs>
        <w:ind w:left="1440" w:hanging="360"/>
      </w:pPr>
      <w:rPr>
        <w:rFonts w:ascii="Wingdings 3" w:hAnsi="Wingdings 3" w:hint="default"/>
      </w:rPr>
    </w:lvl>
    <w:lvl w:ilvl="2" w:tplc="5C70C476" w:tentative="1">
      <w:start w:val="1"/>
      <w:numFmt w:val="bullet"/>
      <w:lvlText w:val=""/>
      <w:lvlJc w:val="left"/>
      <w:pPr>
        <w:tabs>
          <w:tab w:val="num" w:pos="2160"/>
        </w:tabs>
        <w:ind w:left="2160" w:hanging="360"/>
      </w:pPr>
      <w:rPr>
        <w:rFonts w:ascii="Wingdings 3" w:hAnsi="Wingdings 3" w:hint="default"/>
      </w:rPr>
    </w:lvl>
    <w:lvl w:ilvl="3" w:tplc="75AA5B4E" w:tentative="1">
      <w:start w:val="1"/>
      <w:numFmt w:val="bullet"/>
      <w:lvlText w:val=""/>
      <w:lvlJc w:val="left"/>
      <w:pPr>
        <w:tabs>
          <w:tab w:val="num" w:pos="2880"/>
        </w:tabs>
        <w:ind w:left="2880" w:hanging="360"/>
      </w:pPr>
      <w:rPr>
        <w:rFonts w:ascii="Wingdings 3" w:hAnsi="Wingdings 3" w:hint="default"/>
      </w:rPr>
    </w:lvl>
    <w:lvl w:ilvl="4" w:tplc="5CE402DE" w:tentative="1">
      <w:start w:val="1"/>
      <w:numFmt w:val="bullet"/>
      <w:lvlText w:val=""/>
      <w:lvlJc w:val="left"/>
      <w:pPr>
        <w:tabs>
          <w:tab w:val="num" w:pos="3600"/>
        </w:tabs>
        <w:ind w:left="3600" w:hanging="360"/>
      </w:pPr>
      <w:rPr>
        <w:rFonts w:ascii="Wingdings 3" w:hAnsi="Wingdings 3" w:hint="default"/>
      </w:rPr>
    </w:lvl>
    <w:lvl w:ilvl="5" w:tplc="3FD6583E" w:tentative="1">
      <w:start w:val="1"/>
      <w:numFmt w:val="bullet"/>
      <w:lvlText w:val=""/>
      <w:lvlJc w:val="left"/>
      <w:pPr>
        <w:tabs>
          <w:tab w:val="num" w:pos="4320"/>
        </w:tabs>
        <w:ind w:left="4320" w:hanging="360"/>
      </w:pPr>
      <w:rPr>
        <w:rFonts w:ascii="Wingdings 3" w:hAnsi="Wingdings 3" w:hint="default"/>
      </w:rPr>
    </w:lvl>
    <w:lvl w:ilvl="6" w:tplc="A138763E" w:tentative="1">
      <w:start w:val="1"/>
      <w:numFmt w:val="bullet"/>
      <w:lvlText w:val=""/>
      <w:lvlJc w:val="left"/>
      <w:pPr>
        <w:tabs>
          <w:tab w:val="num" w:pos="5040"/>
        </w:tabs>
        <w:ind w:left="5040" w:hanging="360"/>
      </w:pPr>
      <w:rPr>
        <w:rFonts w:ascii="Wingdings 3" w:hAnsi="Wingdings 3" w:hint="default"/>
      </w:rPr>
    </w:lvl>
    <w:lvl w:ilvl="7" w:tplc="C9BA6A60" w:tentative="1">
      <w:start w:val="1"/>
      <w:numFmt w:val="bullet"/>
      <w:lvlText w:val=""/>
      <w:lvlJc w:val="left"/>
      <w:pPr>
        <w:tabs>
          <w:tab w:val="num" w:pos="5760"/>
        </w:tabs>
        <w:ind w:left="5760" w:hanging="360"/>
      </w:pPr>
      <w:rPr>
        <w:rFonts w:ascii="Wingdings 3" w:hAnsi="Wingdings 3" w:hint="default"/>
      </w:rPr>
    </w:lvl>
    <w:lvl w:ilvl="8" w:tplc="699C1AE0" w:tentative="1">
      <w:start w:val="1"/>
      <w:numFmt w:val="bullet"/>
      <w:lvlText w:val=""/>
      <w:lvlJc w:val="left"/>
      <w:pPr>
        <w:tabs>
          <w:tab w:val="num" w:pos="6480"/>
        </w:tabs>
        <w:ind w:left="6480" w:hanging="360"/>
      </w:pPr>
      <w:rPr>
        <w:rFonts w:ascii="Wingdings 3" w:hAnsi="Wingdings 3" w:hint="default"/>
      </w:rPr>
    </w:lvl>
  </w:abstractNum>
  <w:abstractNum w:abstractNumId="7">
    <w:nsid w:val="0D756406"/>
    <w:multiLevelType w:val="multilevel"/>
    <w:tmpl w:val="1952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E4564C"/>
    <w:multiLevelType w:val="multilevel"/>
    <w:tmpl w:val="D7405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F82831"/>
    <w:multiLevelType w:val="multilevel"/>
    <w:tmpl w:val="2C62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0624AA"/>
    <w:multiLevelType w:val="multilevel"/>
    <w:tmpl w:val="A1A81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4B0"/>
    <w:multiLevelType w:val="multilevel"/>
    <w:tmpl w:val="D3BA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9FB5EF9"/>
    <w:multiLevelType w:val="multilevel"/>
    <w:tmpl w:val="A1689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387B27"/>
    <w:multiLevelType w:val="multilevel"/>
    <w:tmpl w:val="C1F0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030E1F"/>
    <w:multiLevelType w:val="multilevel"/>
    <w:tmpl w:val="DD94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090E41"/>
    <w:multiLevelType w:val="multilevel"/>
    <w:tmpl w:val="1610D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F833AD"/>
    <w:multiLevelType w:val="multilevel"/>
    <w:tmpl w:val="63065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2022F8"/>
    <w:multiLevelType w:val="multilevel"/>
    <w:tmpl w:val="9822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12C171B"/>
    <w:multiLevelType w:val="multilevel"/>
    <w:tmpl w:val="234A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05C1D"/>
    <w:multiLevelType w:val="multilevel"/>
    <w:tmpl w:val="092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BA4A39"/>
    <w:multiLevelType w:val="multilevel"/>
    <w:tmpl w:val="804E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281856"/>
    <w:multiLevelType w:val="multilevel"/>
    <w:tmpl w:val="7DF80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CDF699D"/>
    <w:multiLevelType w:val="multilevel"/>
    <w:tmpl w:val="0FBAA9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E045997"/>
    <w:multiLevelType w:val="multilevel"/>
    <w:tmpl w:val="5E0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440812"/>
    <w:multiLevelType w:val="multilevel"/>
    <w:tmpl w:val="7420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6F02DA"/>
    <w:multiLevelType w:val="hybridMultilevel"/>
    <w:tmpl w:val="4C583366"/>
    <w:lvl w:ilvl="0" w:tplc="4E3EF50C">
      <w:start w:val="1"/>
      <w:numFmt w:val="bullet"/>
      <w:lvlText w:val=""/>
      <w:lvlJc w:val="left"/>
      <w:pPr>
        <w:tabs>
          <w:tab w:val="num" w:pos="720"/>
        </w:tabs>
        <w:ind w:left="720" w:hanging="360"/>
      </w:pPr>
      <w:rPr>
        <w:rFonts w:ascii="Wingdings 3" w:hAnsi="Wingdings 3" w:hint="default"/>
      </w:rPr>
    </w:lvl>
    <w:lvl w:ilvl="1" w:tplc="838C07B0" w:tentative="1">
      <w:start w:val="1"/>
      <w:numFmt w:val="bullet"/>
      <w:lvlText w:val=""/>
      <w:lvlJc w:val="left"/>
      <w:pPr>
        <w:tabs>
          <w:tab w:val="num" w:pos="1440"/>
        </w:tabs>
        <w:ind w:left="1440" w:hanging="360"/>
      </w:pPr>
      <w:rPr>
        <w:rFonts w:ascii="Wingdings 3" w:hAnsi="Wingdings 3" w:hint="default"/>
      </w:rPr>
    </w:lvl>
    <w:lvl w:ilvl="2" w:tplc="5986F7E0" w:tentative="1">
      <w:start w:val="1"/>
      <w:numFmt w:val="bullet"/>
      <w:lvlText w:val=""/>
      <w:lvlJc w:val="left"/>
      <w:pPr>
        <w:tabs>
          <w:tab w:val="num" w:pos="2160"/>
        </w:tabs>
        <w:ind w:left="2160" w:hanging="360"/>
      </w:pPr>
      <w:rPr>
        <w:rFonts w:ascii="Wingdings 3" w:hAnsi="Wingdings 3" w:hint="default"/>
      </w:rPr>
    </w:lvl>
    <w:lvl w:ilvl="3" w:tplc="D3CA6C2A" w:tentative="1">
      <w:start w:val="1"/>
      <w:numFmt w:val="bullet"/>
      <w:lvlText w:val=""/>
      <w:lvlJc w:val="left"/>
      <w:pPr>
        <w:tabs>
          <w:tab w:val="num" w:pos="2880"/>
        </w:tabs>
        <w:ind w:left="2880" w:hanging="360"/>
      </w:pPr>
      <w:rPr>
        <w:rFonts w:ascii="Wingdings 3" w:hAnsi="Wingdings 3" w:hint="default"/>
      </w:rPr>
    </w:lvl>
    <w:lvl w:ilvl="4" w:tplc="041268F0" w:tentative="1">
      <w:start w:val="1"/>
      <w:numFmt w:val="bullet"/>
      <w:lvlText w:val=""/>
      <w:lvlJc w:val="left"/>
      <w:pPr>
        <w:tabs>
          <w:tab w:val="num" w:pos="3600"/>
        </w:tabs>
        <w:ind w:left="3600" w:hanging="360"/>
      </w:pPr>
      <w:rPr>
        <w:rFonts w:ascii="Wingdings 3" w:hAnsi="Wingdings 3" w:hint="default"/>
      </w:rPr>
    </w:lvl>
    <w:lvl w:ilvl="5" w:tplc="404889D8" w:tentative="1">
      <w:start w:val="1"/>
      <w:numFmt w:val="bullet"/>
      <w:lvlText w:val=""/>
      <w:lvlJc w:val="left"/>
      <w:pPr>
        <w:tabs>
          <w:tab w:val="num" w:pos="4320"/>
        </w:tabs>
        <w:ind w:left="4320" w:hanging="360"/>
      </w:pPr>
      <w:rPr>
        <w:rFonts w:ascii="Wingdings 3" w:hAnsi="Wingdings 3" w:hint="default"/>
      </w:rPr>
    </w:lvl>
    <w:lvl w:ilvl="6" w:tplc="8716B85C" w:tentative="1">
      <w:start w:val="1"/>
      <w:numFmt w:val="bullet"/>
      <w:lvlText w:val=""/>
      <w:lvlJc w:val="left"/>
      <w:pPr>
        <w:tabs>
          <w:tab w:val="num" w:pos="5040"/>
        </w:tabs>
        <w:ind w:left="5040" w:hanging="360"/>
      </w:pPr>
      <w:rPr>
        <w:rFonts w:ascii="Wingdings 3" w:hAnsi="Wingdings 3" w:hint="default"/>
      </w:rPr>
    </w:lvl>
    <w:lvl w:ilvl="7" w:tplc="36B65666" w:tentative="1">
      <w:start w:val="1"/>
      <w:numFmt w:val="bullet"/>
      <w:lvlText w:val=""/>
      <w:lvlJc w:val="left"/>
      <w:pPr>
        <w:tabs>
          <w:tab w:val="num" w:pos="5760"/>
        </w:tabs>
        <w:ind w:left="5760" w:hanging="360"/>
      </w:pPr>
      <w:rPr>
        <w:rFonts w:ascii="Wingdings 3" w:hAnsi="Wingdings 3" w:hint="default"/>
      </w:rPr>
    </w:lvl>
    <w:lvl w:ilvl="8" w:tplc="F550B168" w:tentative="1">
      <w:start w:val="1"/>
      <w:numFmt w:val="bullet"/>
      <w:lvlText w:val=""/>
      <w:lvlJc w:val="left"/>
      <w:pPr>
        <w:tabs>
          <w:tab w:val="num" w:pos="6480"/>
        </w:tabs>
        <w:ind w:left="6480" w:hanging="360"/>
      </w:pPr>
      <w:rPr>
        <w:rFonts w:ascii="Wingdings 3" w:hAnsi="Wingdings 3" w:hint="default"/>
      </w:rPr>
    </w:lvl>
  </w:abstractNum>
  <w:abstractNum w:abstractNumId="26">
    <w:nsid w:val="467C4E86"/>
    <w:multiLevelType w:val="multilevel"/>
    <w:tmpl w:val="4D5E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C615D4E"/>
    <w:multiLevelType w:val="multilevel"/>
    <w:tmpl w:val="86BC4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37F6B79"/>
    <w:multiLevelType w:val="multilevel"/>
    <w:tmpl w:val="9FDAE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A64A57"/>
    <w:multiLevelType w:val="multilevel"/>
    <w:tmpl w:val="6D4C8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156000"/>
    <w:multiLevelType w:val="multilevel"/>
    <w:tmpl w:val="5464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1A3672"/>
    <w:multiLevelType w:val="multilevel"/>
    <w:tmpl w:val="FA4CC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4615E9"/>
    <w:multiLevelType w:val="multilevel"/>
    <w:tmpl w:val="929E4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AE83CF5"/>
    <w:multiLevelType w:val="multilevel"/>
    <w:tmpl w:val="7F6E0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3622D3"/>
    <w:multiLevelType w:val="multilevel"/>
    <w:tmpl w:val="5F804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14113B8"/>
    <w:multiLevelType w:val="multilevel"/>
    <w:tmpl w:val="6D640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70A7D24"/>
    <w:multiLevelType w:val="multilevel"/>
    <w:tmpl w:val="5EAA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86A51F1"/>
    <w:multiLevelType w:val="multilevel"/>
    <w:tmpl w:val="9BC8D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971822"/>
    <w:multiLevelType w:val="multilevel"/>
    <w:tmpl w:val="2FBA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F751A1"/>
    <w:multiLevelType w:val="multilevel"/>
    <w:tmpl w:val="BAD4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25002D"/>
    <w:multiLevelType w:val="multilevel"/>
    <w:tmpl w:val="C8A03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38"/>
  </w:num>
  <w:num w:numId="4">
    <w:abstractNumId w:val="35"/>
  </w:num>
  <w:num w:numId="5">
    <w:abstractNumId w:val="8"/>
  </w:num>
  <w:num w:numId="6">
    <w:abstractNumId w:val="13"/>
  </w:num>
  <w:num w:numId="7">
    <w:abstractNumId w:val="18"/>
  </w:num>
  <w:num w:numId="8">
    <w:abstractNumId w:val="39"/>
  </w:num>
  <w:num w:numId="9">
    <w:abstractNumId w:val="36"/>
  </w:num>
  <w:num w:numId="10">
    <w:abstractNumId w:val="29"/>
  </w:num>
  <w:num w:numId="11">
    <w:abstractNumId w:val="30"/>
  </w:num>
  <w:num w:numId="12">
    <w:abstractNumId w:val="10"/>
  </w:num>
  <w:num w:numId="13">
    <w:abstractNumId w:val="0"/>
  </w:num>
  <w:num w:numId="14">
    <w:abstractNumId w:val="11"/>
  </w:num>
  <w:num w:numId="15">
    <w:abstractNumId w:val="1"/>
  </w:num>
  <w:num w:numId="16">
    <w:abstractNumId w:val="31"/>
  </w:num>
  <w:num w:numId="17">
    <w:abstractNumId w:val="34"/>
  </w:num>
  <w:num w:numId="18">
    <w:abstractNumId w:val="7"/>
  </w:num>
  <w:num w:numId="19">
    <w:abstractNumId w:val="2"/>
  </w:num>
  <w:num w:numId="20">
    <w:abstractNumId w:val="19"/>
  </w:num>
  <w:num w:numId="21">
    <w:abstractNumId w:val="24"/>
  </w:num>
  <w:num w:numId="22">
    <w:abstractNumId w:val="33"/>
  </w:num>
  <w:num w:numId="23">
    <w:abstractNumId w:val="37"/>
  </w:num>
  <w:num w:numId="24">
    <w:abstractNumId w:val="21"/>
  </w:num>
  <w:num w:numId="25">
    <w:abstractNumId w:val="27"/>
  </w:num>
  <w:num w:numId="26">
    <w:abstractNumId w:val="12"/>
  </w:num>
  <w:num w:numId="27">
    <w:abstractNumId w:val="32"/>
  </w:num>
  <w:num w:numId="28">
    <w:abstractNumId w:val="3"/>
  </w:num>
  <w:num w:numId="29">
    <w:abstractNumId w:val="5"/>
  </w:num>
  <w:num w:numId="30">
    <w:abstractNumId w:val="40"/>
  </w:num>
  <w:num w:numId="31">
    <w:abstractNumId w:val="20"/>
  </w:num>
  <w:num w:numId="32">
    <w:abstractNumId w:val="28"/>
  </w:num>
  <w:num w:numId="33">
    <w:abstractNumId w:val="17"/>
  </w:num>
  <w:num w:numId="34">
    <w:abstractNumId w:val="4"/>
  </w:num>
  <w:num w:numId="35">
    <w:abstractNumId w:val="9"/>
  </w:num>
  <w:num w:numId="36">
    <w:abstractNumId w:val="15"/>
  </w:num>
  <w:num w:numId="37">
    <w:abstractNumId w:val="26"/>
  </w:num>
  <w:num w:numId="38">
    <w:abstractNumId w:val="14"/>
  </w:num>
  <w:num w:numId="39">
    <w:abstractNumId w:val="16"/>
  </w:num>
  <w:num w:numId="40">
    <w:abstractNumId w:val="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2AE"/>
    <w:rsid w:val="0014387B"/>
    <w:rsid w:val="001F52AE"/>
    <w:rsid w:val="00304FC7"/>
    <w:rsid w:val="00350656"/>
    <w:rsid w:val="00366A31"/>
    <w:rsid w:val="003E47E0"/>
    <w:rsid w:val="00445920"/>
    <w:rsid w:val="005676B1"/>
    <w:rsid w:val="00620B2C"/>
    <w:rsid w:val="00724141"/>
    <w:rsid w:val="008D1667"/>
    <w:rsid w:val="0092168B"/>
    <w:rsid w:val="009A6CC2"/>
    <w:rsid w:val="00A6361F"/>
    <w:rsid w:val="00C65388"/>
    <w:rsid w:val="00DD3945"/>
    <w:rsid w:val="00DD7C1A"/>
    <w:rsid w:val="00E6703F"/>
    <w:rsid w:val="00E91CE3"/>
    <w:rsid w:val="00EC7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59B24-B78C-41F1-A114-EF65E097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52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5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5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2A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F5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F52AE"/>
    <w:rPr>
      <w:b/>
      <w:bCs/>
    </w:rPr>
  </w:style>
  <w:style w:type="character" w:customStyle="1" w:styleId="Heading2Char">
    <w:name w:val="Heading 2 Char"/>
    <w:basedOn w:val="DefaultParagraphFont"/>
    <w:link w:val="Heading2"/>
    <w:uiPriority w:val="9"/>
    <w:rsid w:val="001F5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F52AE"/>
    <w:rPr>
      <w:rFonts w:asciiTheme="majorHAnsi" w:eastAsiaTheme="majorEastAsia" w:hAnsiTheme="majorHAnsi" w:cstheme="majorBidi"/>
      <w:color w:val="1F4D78" w:themeColor="accent1" w:themeShade="7F"/>
      <w:sz w:val="24"/>
      <w:szCs w:val="24"/>
    </w:rPr>
  </w:style>
  <w:style w:type="character" w:customStyle="1" w:styleId="vjs-control-text">
    <w:name w:val="vjs-control-text"/>
    <w:basedOn w:val="DefaultParagraphFont"/>
    <w:rsid w:val="001F52AE"/>
  </w:style>
  <w:style w:type="character" w:styleId="Hyperlink">
    <w:name w:val="Hyperlink"/>
    <w:basedOn w:val="DefaultParagraphFont"/>
    <w:uiPriority w:val="99"/>
    <w:semiHidden/>
    <w:unhideWhenUsed/>
    <w:rsid w:val="001F52AE"/>
    <w:rPr>
      <w:color w:val="0000FF"/>
      <w:u w:val="single"/>
    </w:rPr>
  </w:style>
  <w:style w:type="character" w:customStyle="1" w:styleId="tag">
    <w:name w:val="tag"/>
    <w:basedOn w:val="DefaultParagraphFont"/>
    <w:rsid w:val="001F52AE"/>
  </w:style>
  <w:style w:type="character" w:customStyle="1" w:styleId="tag-name">
    <w:name w:val="tag-name"/>
    <w:basedOn w:val="DefaultParagraphFont"/>
    <w:rsid w:val="001F52AE"/>
  </w:style>
  <w:style w:type="character" w:customStyle="1" w:styleId="testit">
    <w:name w:val="testit"/>
    <w:basedOn w:val="DefaultParagraphFont"/>
    <w:rsid w:val="001F52AE"/>
  </w:style>
  <w:style w:type="character" w:styleId="Emphasis">
    <w:name w:val="Emphasis"/>
    <w:basedOn w:val="DefaultParagraphFont"/>
    <w:uiPriority w:val="20"/>
    <w:qFormat/>
    <w:rsid w:val="001F52AE"/>
    <w:rPr>
      <w:i/>
      <w:iCs/>
    </w:rPr>
  </w:style>
  <w:style w:type="character" w:styleId="HTMLTypewriter">
    <w:name w:val="HTML Typewriter"/>
    <w:basedOn w:val="DefaultParagraphFont"/>
    <w:uiPriority w:val="99"/>
    <w:semiHidden/>
    <w:unhideWhenUsed/>
    <w:rsid w:val="001F52AE"/>
    <w:rPr>
      <w:rFonts w:ascii="Courier New" w:eastAsia="Times New Roman" w:hAnsi="Courier New" w:cs="Courier New"/>
      <w:sz w:val="20"/>
      <w:szCs w:val="20"/>
    </w:rPr>
  </w:style>
  <w:style w:type="character" w:customStyle="1" w:styleId="nexttopictext">
    <w:name w:val="nexttopictext"/>
    <w:basedOn w:val="DefaultParagraphFont"/>
    <w:rsid w:val="001F52AE"/>
  </w:style>
  <w:style w:type="character" w:customStyle="1" w:styleId="nexttopiclink">
    <w:name w:val="nexttopiclink"/>
    <w:basedOn w:val="DefaultParagraphFont"/>
    <w:rsid w:val="001F52AE"/>
  </w:style>
  <w:style w:type="character" w:customStyle="1" w:styleId="colorh1">
    <w:name w:val="color_h1"/>
    <w:basedOn w:val="DefaultParagraphFont"/>
    <w:rsid w:val="001F52AE"/>
  </w:style>
  <w:style w:type="paragraph" w:customStyle="1" w:styleId="intro">
    <w:name w:val="intro"/>
    <w:basedOn w:val="Normal"/>
    <w:rsid w:val="001F52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selectorcolor">
    <w:name w:val="cssselectorcolor"/>
    <w:basedOn w:val="DefaultParagraphFont"/>
    <w:rsid w:val="001F52AE"/>
  </w:style>
  <w:style w:type="character" w:customStyle="1" w:styleId="cssdelimitercolor">
    <w:name w:val="cssdelimitercolor"/>
    <w:basedOn w:val="DefaultParagraphFont"/>
    <w:rsid w:val="001F52AE"/>
  </w:style>
  <w:style w:type="character" w:customStyle="1" w:styleId="csspropertycolor">
    <w:name w:val="csspropertycolor"/>
    <w:basedOn w:val="DefaultParagraphFont"/>
    <w:rsid w:val="001F52AE"/>
  </w:style>
  <w:style w:type="character" w:customStyle="1" w:styleId="csspropertyvaluecolor">
    <w:name w:val="csspropertyvaluecolor"/>
    <w:basedOn w:val="DefaultParagraphFont"/>
    <w:rsid w:val="001F52AE"/>
  </w:style>
  <w:style w:type="character" w:styleId="HTMLCode">
    <w:name w:val="HTML Code"/>
    <w:basedOn w:val="DefaultParagraphFont"/>
    <w:uiPriority w:val="99"/>
    <w:semiHidden/>
    <w:unhideWhenUsed/>
    <w:rsid w:val="00445920"/>
    <w:rPr>
      <w:rFonts w:ascii="Courier New" w:eastAsia="Times New Roman" w:hAnsi="Courier New" w:cs="Courier New"/>
      <w:sz w:val="20"/>
      <w:szCs w:val="20"/>
    </w:rPr>
  </w:style>
  <w:style w:type="character" w:customStyle="1" w:styleId="tagnamecolor">
    <w:name w:val="tagnamecolor"/>
    <w:basedOn w:val="DefaultParagraphFont"/>
    <w:rsid w:val="00350656"/>
  </w:style>
  <w:style w:type="character" w:customStyle="1" w:styleId="tagcolor">
    <w:name w:val="tagcolor"/>
    <w:basedOn w:val="DefaultParagraphFont"/>
    <w:rsid w:val="00350656"/>
  </w:style>
  <w:style w:type="character" w:customStyle="1" w:styleId="attributecolor">
    <w:name w:val="attributecolor"/>
    <w:basedOn w:val="DefaultParagraphFont"/>
    <w:rsid w:val="00350656"/>
  </w:style>
  <w:style w:type="character" w:customStyle="1" w:styleId="attributevaluecolor">
    <w:name w:val="attributevaluecolor"/>
    <w:basedOn w:val="DefaultParagraphFont"/>
    <w:rsid w:val="00350656"/>
  </w:style>
  <w:style w:type="character" w:customStyle="1" w:styleId="spestagname">
    <w:name w:val="spes_tagname"/>
    <w:basedOn w:val="DefaultParagraphFont"/>
    <w:rsid w:val="00350656"/>
  </w:style>
  <w:style w:type="character" w:customStyle="1" w:styleId="spestag">
    <w:name w:val="spes_tag"/>
    <w:basedOn w:val="DefaultParagraphFont"/>
    <w:rsid w:val="00350656"/>
  </w:style>
  <w:style w:type="character" w:customStyle="1" w:styleId="attribute">
    <w:name w:val="attribute"/>
    <w:basedOn w:val="DefaultParagraphFont"/>
    <w:rsid w:val="00A6361F"/>
  </w:style>
  <w:style w:type="character" w:customStyle="1" w:styleId="attribute-value">
    <w:name w:val="attribute-value"/>
    <w:basedOn w:val="DefaultParagraphFont"/>
    <w:rsid w:val="00A6361F"/>
  </w:style>
  <w:style w:type="character" w:customStyle="1" w:styleId="commentcolor">
    <w:name w:val="commentcolor"/>
    <w:basedOn w:val="DefaultParagraphFont"/>
    <w:rsid w:val="00DD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985">
      <w:bodyDiv w:val="1"/>
      <w:marLeft w:val="0"/>
      <w:marRight w:val="0"/>
      <w:marTop w:val="0"/>
      <w:marBottom w:val="0"/>
      <w:divBdr>
        <w:top w:val="none" w:sz="0" w:space="0" w:color="auto"/>
        <w:left w:val="none" w:sz="0" w:space="0" w:color="auto"/>
        <w:bottom w:val="none" w:sz="0" w:space="0" w:color="auto"/>
        <w:right w:val="none" w:sz="0" w:space="0" w:color="auto"/>
      </w:divBdr>
    </w:div>
    <w:div w:id="73747733">
      <w:bodyDiv w:val="1"/>
      <w:marLeft w:val="0"/>
      <w:marRight w:val="0"/>
      <w:marTop w:val="0"/>
      <w:marBottom w:val="0"/>
      <w:divBdr>
        <w:top w:val="none" w:sz="0" w:space="0" w:color="auto"/>
        <w:left w:val="none" w:sz="0" w:space="0" w:color="auto"/>
        <w:bottom w:val="none" w:sz="0" w:space="0" w:color="auto"/>
        <w:right w:val="none" w:sz="0" w:space="0" w:color="auto"/>
      </w:divBdr>
    </w:div>
    <w:div w:id="89278707">
      <w:bodyDiv w:val="1"/>
      <w:marLeft w:val="0"/>
      <w:marRight w:val="0"/>
      <w:marTop w:val="0"/>
      <w:marBottom w:val="0"/>
      <w:divBdr>
        <w:top w:val="none" w:sz="0" w:space="0" w:color="auto"/>
        <w:left w:val="none" w:sz="0" w:space="0" w:color="auto"/>
        <w:bottom w:val="none" w:sz="0" w:space="0" w:color="auto"/>
        <w:right w:val="none" w:sz="0" w:space="0" w:color="auto"/>
      </w:divBdr>
    </w:div>
    <w:div w:id="107940355">
      <w:bodyDiv w:val="1"/>
      <w:marLeft w:val="0"/>
      <w:marRight w:val="0"/>
      <w:marTop w:val="0"/>
      <w:marBottom w:val="0"/>
      <w:divBdr>
        <w:top w:val="none" w:sz="0" w:space="0" w:color="auto"/>
        <w:left w:val="none" w:sz="0" w:space="0" w:color="auto"/>
        <w:bottom w:val="none" w:sz="0" w:space="0" w:color="auto"/>
        <w:right w:val="none" w:sz="0" w:space="0" w:color="auto"/>
      </w:divBdr>
    </w:div>
    <w:div w:id="113445115">
      <w:bodyDiv w:val="1"/>
      <w:marLeft w:val="0"/>
      <w:marRight w:val="0"/>
      <w:marTop w:val="0"/>
      <w:marBottom w:val="0"/>
      <w:divBdr>
        <w:top w:val="none" w:sz="0" w:space="0" w:color="auto"/>
        <w:left w:val="none" w:sz="0" w:space="0" w:color="auto"/>
        <w:bottom w:val="none" w:sz="0" w:space="0" w:color="auto"/>
        <w:right w:val="none" w:sz="0" w:space="0" w:color="auto"/>
      </w:divBdr>
      <w:divsChild>
        <w:div w:id="266818462">
          <w:marLeft w:val="-300"/>
          <w:marRight w:val="-300"/>
          <w:marTop w:val="360"/>
          <w:marBottom w:val="360"/>
          <w:divBdr>
            <w:top w:val="none" w:sz="0" w:space="0" w:color="auto"/>
            <w:left w:val="none" w:sz="0" w:space="0" w:color="auto"/>
            <w:bottom w:val="none" w:sz="0" w:space="0" w:color="auto"/>
            <w:right w:val="none" w:sz="0" w:space="0" w:color="auto"/>
          </w:divBdr>
          <w:divsChild>
            <w:div w:id="315574724">
              <w:marLeft w:val="0"/>
              <w:marRight w:val="0"/>
              <w:marTop w:val="0"/>
              <w:marBottom w:val="0"/>
              <w:divBdr>
                <w:top w:val="none" w:sz="0" w:space="0" w:color="auto"/>
                <w:left w:val="single" w:sz="24" w:space="9" w:color="04AA6D"/>
                <w:bottom w:val="none" w:sz="0" w:space="0" w:color="auto"/>
                <w:right w:val="none" w:sz="0" w:space="0" w:color="auto"/>
              </w:divBdr>
            </w:div>
          </w:divsChild>
        </w:div>
        <w:div w:id="1965119320">
          <w:marLeft w:val="-300"/>
          <w:marRight w:val="-300"/>
          <w:marTop w:val="360"/>
          <w:marBottom w:val="360"/>
          <w:divBdr>
            <w:top w:val="none" w:sz="0" w:space="0" w:color="auto"/>
            <w:left w:val="none" w:sz="0" w:space="0" w:color="auto"/>
            <w:bottom w:val="none" w:sz="0" w:space="0" w:color="auto"/>
            <w:right w:val="none" w:sz="0" w:space="0" w:color="auto"/>
          </w:divBdr>
          <w:divsChild>
            <w:div w:id="1716585215">
              <w:marLeft w:val="0"/>
              <w:marRight w:val="0"/>
              <w:marTop w:val="0"/>
              <w:marBottom w:val="0"/>
              <w:divBdr>
                <w:top w:val="none" w:sz="0" w:space="0" w:color="auto"/>
                <w:left w:val="single" w:sz="24" w:space="9" w:color="04AA6D"/>
                <w:bottom w:val="none" w:sz="0" w:space="0" w:color="auto"/>
                <w:right w:val="none" w:sz="0" w:space="0" w:color="auto"/>
              </w:divBdr>
            </w:div>
          </w:divsChild>
        </w:div>
        <w:div w:id="661079401">
          <w:marLeft w:val="-300"/>
          <w:marRight w:val="-300"/>
          <w:marTop w:val="360"/>
          <w:marBottom w:val="360"/>
          <w:divBdr>
            <w:top w:val="none" w:sz="0" w:space="0" w:color="auto"/>
            <w:left w:val="none" w:sz="0" w:space="0" w:color="auto"/>
            <w:bottom w:val="none" w:sz="0" w:space="0" w:color="auto"/>
            <w:right w:val="none" w:sz="0" w:space="0" w:color="auto"/>
          </w:divBdr>
          <w:divsChild>
            <w:div w:id="2073695681">
              <w:marLeft w:val="0"/>
              <w:marRight w:val="0"/>
              <w:marTop w:val="0"/>
              <w:marBottom w:val="0"/>
              <w:divBdr>
                <w:top w:val="none" w:sz="0" w:space="0" w:color="auto"/>
                <w:left w:val="single" w:sz="24" w:space="9" w:color="04AA6D"/>
                <w:bottom w:val="none" w:sz="0" w:space="0" w:color="auto"/>
                <w:right w:val="none" w:sz="0" w:space="0" w:color="auto"/>
              </w:divBdr>
            </w:div>
          </w:divsChild>
        </w:div>
        <w:div w:id="2011904971">
          <w:marLeft w:val="-300"/>
          <w:marRight w:val="-300"/>
          <w:marTop w:val="360"/>
          <w:marBottom w:val="360"/>
          <w:divBdr>
            <w:top w:val="none" w:sz="0" w:space="0" w:color="auto"/>
            <w:left w:val="none" w:sz="0" w:space="0" w:color="auto"/>
            <w:bottom w:val="none" w:sz="0" w:space="0" w:color="auto"/>
            <w:right w:val="none" w:sz="0" w:space="0" w:color="auto"/>
          </w:divBdr>
          <w:divsChild>
            <w:div w:id="17253683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5488657">
      <w:bodyDiv w:val="1"/>
      <w:marLeft w:val="0"/>
      <w:marRight w:val="0"/>
      <w:marTop w:val="0"/>
      <w:marBottom w:val="0"/>
      <w:divBdr>
        <w:top w:val="none" w:sz="0" w:space="0" w:color="auto"/>
        <w:left w:val="none" w:sz="0" w:space="0" w:color="auto"/>
        <w:bottom w:val="none" w:sz="0" w:space="0" w:color="auto"/>
        <w:right w:val="none" w:sz="0" w:space="0" w:color="auto"/>
      </w:divBdr>
      <w:divsChild>
        <w:div w:id="1262835825">
          <w:marLeft w:val="0"/>
          <w:marRight w:val="0"/>
          <w:marTop w:val="0"/>
          <w:marBottom w:val="0"/>
          <w:divBdr>
            <w:top w:val="none" w:sz="0" w:space="0" w:color="auto"/>
            <w:left w:val="single" w:sz="24" w:space="9" w:color="04AA6D"/>
            <w:bottom w:val="none" w:sz="0" w:space="0" w:color="auto"/>
            <w:right w:val="none" w:sz="0" w:space="0" w:color="auto"/>
          </w:divBdr>
        </w:div>
      </w:divsChild>
    </w:div>
    <w:div w:id="129176516">
      <w:bodyDiv w:val="1"/>
      <w:marLeft w:val="0"/>
      <w:marRight w:val="0"/>
      <w:marTop w:val="0"/>
      <w:marBottom w:val="0"/>
      <w:divBdr>
        <w:top w:val="none" w:sz="0" w:space="0" w:color="auto"/>
        <w:left w:val="none" w:sz="0" w:space="0" w:color="auto"/>
        <w:bottom w:val="none" w:sz="0" w:space="0" w:color="auto"/>
        <w:right w:val="none" w:sz="0" w:space="0" w:color="auto"/>
      </w:divBdr>
    </w:div>
    <w:div w:id="201089694">
      <w:bodyDiv w:val="1"/>
      <w:marLeft w:val="0"/>
      <w:marRight w:val="0"/>
      <w:marTop w:val="0"/>
      <w:marBottom w:val="0"/>
      <w:divBdr>
        <w:top w:val="none" w:sz="0" w:space="0" w:color="auto"/>
        <w:left w:val="none" w:sz="0" w:space="0" w:color="auto"/>
        <w:bottom w:val="none" w:sz="0" w:space="0" w:color="auto"/>
        <w:right w:val="none" w:sz="0" w:space="0" w:color="auto"/>
      </w:divBdr>
      <w:divsChild>
        <w:div w:id="1684014737">
          <w:marLeft w:val="-300"/>
          <w:marRight w:val="-300"/>
          <w:marTop w:val="360"/>
          <w:marBottom w:val="360"/>
          <w:divBdr>
            <w:top w:val="none" w:sz="0" w:space="0" w:color="auto"/>
            <w:left w:val="none" w:sz="0" w:space="0" w:color="auto"/>
            <w:bottom w:val="none" w:sz="0" w:space="0" w:color="auto"/>
            <w:right w:val="none" w:sz="0" w:space="0" w:color="auto"/>
          </w:divBdr>
          <w:divsChild>
            <w:div w:id="310519813">
              <w:marLeft w:val="0"/>
              <w:marRight w:val="0"/>
              <w:marTop w:val="0"/>
              <w:marBottom w:val="0"/>
              <w:divBdr>
                <w:top w:val="none" w:sz="0" w:space="0" w:color="auto"/>
                <w:left w:val="single" w:sz="24" w:space="9" w:color="04AA6D"/>
                <w:bottom w:val="none" w:sz="0" w:space="0" w:color="auto"/>
                <w:right w:val="none" w:sz="0" w:space="0" w:color="auto"/>
              </w:divBdr>
            </w:div>
          </w:divsChild>
        </w:div>
        <w:div w:id="1814372916">
          <w:marLeft w:val="0"/>
          <w:marRight w:val="0"/>
          <w:marTop w:val="0"/>
          <w:marBottom w:val="0"/>
          <w:divBdr>
            <w:top w:val="none" w:sz="0" w:space="0" w:color="auto"/>
            <w:left w:val="none" w:sz="0" w:space="0" w:color="auto"/>
            <w:bottom w:val="none" w:sz="0" w:space="0" w:color="auto"/>
            <w:right w:val="none" w:sz="0" w:space="0" w:color="auto"/>
          </w:divBdr>
        </w:div>
        <w:div w:id="1113788696">
          <w:marLeft w:val="-300"/>
          <w:marRight w:val="-300"/>
          <w:marTop w:val="360"/>
          <w:marBottom w:val="360"/>
          <w:divBdr>
            <w:top w:val="none" w:sz="0" w:space="0" w:color="auto"/>
            <w:left w:val="none" w:sz="0" w:space="0" w:color="auto"/>
            <w:bottom w:val="none" w:sz="0" w:space="0" w:color="auto"/>
            <w:right w:val="none" w:sz="0" w:space="0" w:color="auto"/>
          </w:divBdr>
          <w:divsChild>
            <w:div w:id="882988236">
              <w:marLeft w:val="0"/>
              <w:marRight w:val="0"/>
              <w:marTop w:val="0"/>
              <w:marBottom w:val="0"/>
              <w:divBdr>
                <w:top w:val="none" w:sz="0" w:space="0" w:color="auto"/>
                <w:left w:val="single" w:sz="24" w:space="9" w:color="04AA6D"/>
                <w:bottom w:val="none" w:sz="0" w:space="0" w:color="auto"/>
                <w:right w:val="none" w:sz="0" w:space="0" w:color="auto"/>
              </w:divBdr>
            </w:div>
          </w:divsChild>
        </w:div>
        <w:div w:id="1122918437">
          <w:marLeft w:val="-300"/>
          <w:marRight w:val="-300"/>
          <w:marTop w:val="360"/>
          <w:marBottom w:val="360"/>
          <w:divBdr>
            <w:top w:val="none" w:sz="0" w:space="0" w:color="auto"/>
            <w:left w:val="none" w:sz="0" w:space="0" w:color="auto"/>
            <w:bottom w:val="none" w:sz="0" w:space="0" w:color="auto"/>
            <w:right w:val="none" w:sz="0" w:space="0" w:color="auto"/>
          </w:divBdr>
          <w:divsChild>
            <w:div w:id="1469278601">
              <w:marLeft w:val="0"/>
              <w:marRight w:val="0"/>
              <w:marTop w:val="0"/>
              <w:marBottom w:val="0"/>
              <w:divBdr>
                <w:top w:val="none" w:sz="0" w:space="0" w:color="auto"/>
                <w:left w:val="single" w:sz="24" w:space="9" w:color="04AA6D"/>
                <w:bottom w:val="none" w:sz="0" w:space="0" w:color="auto"/>
                <w:right w:val="none" w:sz="0" w:space="0" w:color="auto"/>
              </w:divBdr>
            </w:div>
          </w:divsChild>
        </w:div>
        <w:div w:id="1452868963">
          <w:marLeft w:val="-300"/>
          <w:marRight w:val="-300"/>
          <w:marTop w:val="360"/>
          <w:marBottom w:val="360"/>
          <w:divBdr>
            <w:top w:val="none" w:sz="0" w:space="0" w:color="auto"/>
            <w:left w:val="none" w:sz="0" w:space="0" w:color="auto"/>
            <w:bottom w:val="none" w:sz="0" w:space="0" w:color="auto"/>
            <w:right w:val="none" w:sz="0" w:space="0" w:color="auto"/>
          </w:divBdr>
          <w:divsChild>
            <w:div w:id="167402324">
              <w:marLeft w:val="0"/>
              <w:marRight w:val="0"/>
              <w:marTop w:val="0"/>
              <w:marBottom w:val="0"/>
              <w:divBdr>
                <w:top w:val="none" w:sz="0" w:space="0" w:color="auto"/>
                <w:left w:val="single" w:sz="24" w:space="9" w:color="04AA6D"/>
                <w:bottom w:val="none" w:sz="0" w:space="0" w:color="auto"/>
                <w:right w:val="none" w:sz="0" w:space="0" w:color="auto"/>
              </w:divBdr>
            </w:div>
          </w:divsChild>
        </w:div>
        <w:div w:id="89593000">
          <w:marLeft w:val="-300"/>
          <w:marRight w:val="-300"/>
          <w:marTop w:val="360"/>
          <w:marBottom w:val="360"/>
          <w:divBdr>
            <w:top w:val="none" w:sz="0" w:space="0" w:color="auto"/>
            <w:left w:val="none" w:sz="0" w:space="0" w:color="auto"/>
            <w:bottom w:val="none" w:sz="0" w:space="0" w:color="auto"/>
            <w:right w:val="none" w:sz="0" w:space="0" w:color="auto"/>
          </w:divBdr>
          <w:divsChild>
            <w:div w:id="898981257">
              <w:marLeft w:val="0"/>
              <w:marRight w:val="0"/>
              <w:marTop w:val="0"/>
              <w:marBottom w:val="0"/>
              <w:divBdr>
                <w:top w:val="none" w:sz="0" w:space="0" w:color="auto"/>
                <w:left w:val="single" w:sz="24" w:space="9" w:color="04AA6D"/>
                <w:bottom w:val="none" w:sz="0" w:space="0" w:color="auto"/>
                <w:right w:val="none" w:sz="0" w:space="0" w:color="auto"/>
              </w:divBdr>
            </w:div>
          </w:divsChild>
        </w:div>
        <w:div w:id="404379484">
          <w:marLeft w:val="-300"/>
          <w:marRight w:val="-300"/>
          <w:marTop w:val="360"/>
          <w:marBottom w:val="360"/>
          <w:divBdr>
            <w:top w:val="none" w:sz="0" w:space="0" w:color="auto"/>
            <w:left w:val="none" w:sz="0" w:space="0" w:color="auto"/>
            <w:bottom w:val="none" w:sz="0" w:space="0" w:color="auto"/>
            <w:right w:val="none" w:sz="0" w:space="0" w:color="auto"/>
          </w:divBdr>
          <w:divsChild>
            <w:div w:id="18937286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20335081">
      <w:bodyDiv w:val="1"/>
      <w:marLeft w:val="0"/>
      <w:marRight w:val="0"/>
      <w:marTop w:val="0"/>
      <w:marBottom w:val="0"/>
      <w:divBdr>
        <w:top w:val="none" w:sz="0" w:space="0" w:color="auto"/>
        <w:left w:val="none" w:sz="0" w:space="0" w:color="auto"/>
        <w:bottom w:val="none" w:sz="0" w:space="0" w:color="auto"/>
        <w:right w:val="none" w:sz="0" w:space="0" w:color="auto"/>
      </w:divBdr>
    </w:div>
    <w:div w:id="221138555">
      <w:bodyDiv w:val="1"/>
      <w:marLeft w:val="0"/>
      <w:marRight w:val="0"/>
      <w:marTop w:val="0"/>
      <w:marBottom w:val="0"/>
      <w:divBdr>
        <w:top w:val="none" w:sz="0" w:space="0" w:color="auto"/>
        <w:left w:val="none" w:sz="0" w:space="0" w:color="auto"/>
        <w:bottom w:val="none" w:sz="0" w:space="0" w:color="auto"/>
        <w:right w:val="none" w:sz="0" w:space="0" w:color="auto"/>
      </w:divBdr>
      <w:divsChild>
        <w:div w:id="2053921248">
          <w:marLeft w:val="0"/>
          <w:marRight w:val="0"/>
          <w:marTop w:val="0"/>
          <w:marBottom w:val="120"/>
          <w:divBdr>
            <w:top w:val="single" w:sz="6" w:space="0" w:color="auto"/>
            <w:left w:val="single" w:sz="24" w:space="0" w:color="auto"/>
            <w:bottom w:val="single" w:sz="6" w:space="0" w:color="auto"/>
            <w:right w:val="single" w:sz="6" w:space="0" w:color="auto"/>
          </w:divBdr>
        </w:div>
      </w:divsChild>
    </w:div>
    <w:div w:id="235478700">
      <w:bodyDiv w:val="1"/>
      <w:marLeft w:val="0"/>
      <w:marRight w:val="0"/>
      <w:marTop w:val="0"/>
      <w:marBottom w:val="0"/>
      <w:divBdr>
        <w:top w:val="none" w:sz="0" w:space="0" w:color="auto"/>
        <w:left w:val="none" w:sz="0" w:space="0" w:color="auto"/>
        <w:bottom w:val="none" w:sz="0" w:space="0" w:color="auto"/>
        <w:right w:val="none" w:sz="0" w:space="0" w:color="auto"/>
      </w:divBdr>
      <w:divsChild>
        <w:div w:id="1921871310">
          <w:marLeft w:val="-300"/>
          <w:marRight w:val="-300"/>
          <w:marTop w:val="360"/>
          <w:marBottom w:val="360"/>
          <w:divBdr>
            <w:top w:val="none" w:sz="0" w:space="0" w:color="auto"/>
            <w:left w:val="none" w:sz="0" w:space="0" w:color="auto"/>
            <w:bottom w:val="none" w:sz="0" w:space="0" w:color="auto"/>
            <w:right w:val="none" w:sz="0" w:space="0" w:color="auto"/>
          </w:divBdr>
          <w:divsChild>
            <w:div w:id="21111925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5429918">
      <w:bodyDiv w:val="1"/>
      <w:marLeft w:val="0"/>
      <w:marRight w:val="0"/>
      <w:marTop w:val="0"/>
      <w:marBottom w:val="0"/>
      <w:divBdr>
        <w:top w:val="none" w:sz="0" w:space="0" w:color="auto"/>
        <w:left w:val="none" w:sz="0" w:space="0" w:color="auto"/>
        <w:bottom w:val="none" w:sz="0" w:space="0" w:color="auto"/>
        <w:right w:val="none" w:sz="0" w:space="0" w:color="auto"/>
      </w:divBdr>
    </w:div>
    <w:div w:id="270628324">
      <w:bodyDiv w:val="1"/>
      <w:marLeft w:val="0"/>
      <w:marRight w:val="0"/>
      <w:marTop w:val="0"/>
      <w:marBottom w:val="0"/>
      <w:divBdr>
        <w:top w:val="none" w:sz="0" w:space="0" w:color="auto"/>
        <w:left w:val="none" w:sz="0" w:space="0" w:color="auto"/>
        <w:bottom w:val="none" w:sz="0" w:space="0" w:color="auto"/>
        <w:right w:val="none" w:sz="0" w:space="0" w:color="auto"/>
      </w:divBdr>
    </w:div>
    <w:div w:id="293292495">
      <w:bodyDiv w:val="1"/>
      <w:marLeft w:val="0"/>
      <w:marRight w:val="0"/>
      <w:marTop w:val="0"/>
      <w:marBottom w:val="0"/>
      <w:divBdr>
        <w:top w:val="none" w:sz="0" w:space="0" w:color="auto"/>
        <w:left w:val="none" w:sz="0" w:space="0" w:color="auto"/>
        <w:bottom w:val="none" w:sz="0" w:space="0" w:color="auto"/>
        <w:right w:val="none" w:sz="0" w:space="0" w:color="auto"/>
      </w:divBdr>
    </w:div>
    <w:div w:id="361636647">
      <w:bodyDiv w:val="1"/>
      <w:marLeft w:val="0"/>
      <w:marRight w:val="0"/>
      <w:marTop w:val="0"/>
      <w:marBottom w:val="0"/>
      <w:divBdr>
        <w:top w:val="none" w:sz="0" w:space="0" w:color="auto"/>
        <w:left w:val="none" w:sz="0" w:space="0" w:color="auto"/>
        <w:bottom w:val="none" w:sz="0" w:space="0" w:color="auto"/>
        <w:right w:val="none" w:sz="0" w:space="0" w:color="auto"/>
      </w:divBdr>
    </w:div>
    <w:div w:id="373578462">
      <w:bodyDiv w:val="1"/>
      <w:marLeft w:val="0"/>
      <w:marRight w:val="0"/>
      <w:marTop w:val="0"/>
      <w:marBottom w:val="0"/>
      <w:divBdr>
        <w:top w:val="none" w:sz="0" w:space="0" w:color="auto"/>
        <w:left w:val="none" w:sz="0" w:space="0" w:color="auto"/>
        <w:bottom w:val="none" w:sz="0" w:space="0" w:color="auto"/>
        <w:right w:val="none" w:sz="0" w:space="0" w:color="auto"/>
      </w:divBdr>
    </w:div>
    <w:div w:id="385447915">
      <w:bodyDiv w:val="1"/>
      <w:marLeft w:val="0"/>
      <w:marRight w:val="0"/>
      <w:marTop w:val="0"/>
      <w:marBottom w:val="0"/>
      <w:divBdr>
        <w:top w:val="none" w:sz="0" w:space="0" w:color="auto"/>
        <w:left w:val="none" w:sz="0" w:space="0" w:color="auto"/>
        <w:bottom w:val="none" w:sz="0" w:space="0" w:color="auto"/>
        <w:right w:val="none" w:sz="0" w:space="0" w:color="auto"/>
      </w:divBdr>
    </w:div>
    <w:div w:id="390544131">
      <w:bodyDiv w:val="1"/>
      <w:marLeft w:val="0"/>
      <w:marRight w:val="0"/>
      <w:marTop w:val="0"/>
      <w:marBottom w:val="0"/>
      <w:divBdr>
        <w:top w:val="none" w:sz="0" w:space="0" w:color="auto"/>
        <w:left w:val="none" w:sz="0" w:space="0" w:color="auto"/>
        <w:bottom w:val="none" w:sz="0" w:space="0" w:color="auto"/>
        <w:right w:val="none" w:sz="0" w:space="0" w:color="auto"/>
      </w:divBdr>
      <w:divsChild>
        <w:div w:id="1237477424">
          <w:marLeft w:val="-300"/>
          <w:marRight w:val="-300"/>
          <w:marTop w:val="360"/>
          <w:marBottom w:val="360"/>
          <w:divBdr>
            <w:top w:val="none" w:sz="0" w:space="0" w:color="auto"/>
            <w:left w:val="none" w:sz="0" w:space="0" w:color="auto"/>
            <w:bottom w:val="none" w:sz="0" w:space="0" w:color="auto"/>
            <w:right w:val="none" w:sz="0" w:space="0" w:color="auto"/>
          </w:divBdr>
          <w:divsChild>
            <w:div w:id="192021182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39567989">
      <w:bodyDiv w:val="1"/>
      <w:marLeft w:val="0"/>
      <w:marRight w:val="0"/>
      <w:marTop w:val="0"/>
      <w:marBottom w:val="0"/>
      <w:divBdr>
        <w:top w:val="none" w:sz="0" w:space="0" w:color="auto"/>
        <w:left w:val="none" w:sz="0" w:space="0" w:color="auto"/>
        <w:bottom w:val="none" w:sz="0" w:space="0" w:color="auto"/>
        <w:right w:val="none" w:sz="0" w:space="0" w:color="auto"/>
      </w:divBdr>
    </w:div>
    <w:div w:id="476992752">
      <w:bodyDiv w:val="1"/>
      <w:marLeft w:val="0"/>
      <w:marRight w:val="0"/>
      <w:marTop w:val="0"/>
      <w:marBottom w:val="0"/>
      <w:divBdr>
        <w:top w:val="none" w:sz="0" w:space="0" w:color="auto"/>
        <w:left w:val="none" w:sz="0" w:space="0" w:color="auto"/>
        <w:bottom w:val="none" w:sz="0" w:space="0" w:color="auto"/>
        <w:right w:val="none" w:sz="0" w:space="0" w:color="auto"/>
      </w:divBdr>
    </w:div>
    <w:div w:id="506410208">
      <w:bodyDiv w:val="1"/>
      <w:marLeft w:val="0"/>
      <w:marRight w:val="0"/>
      <w:marTop w:val="0"/>
      <w:marBottom w:val="0"/>
      <w:divBdr>
        <w:top w:val="none" w:sz="0" w:space="0" w:color="auto"/>
        <w:left w:val="none" w:sz="0" w:space="0" w:color="auto"/>
        <w:bottom w:val="none" w:sz="0" w:space="0" w:color="auto"/>
        <w:right w:val="none" w:sz="0" w:space="0" w:color="auto"/>
      </w:divBdr>
    </w:div>
    <w:div w:id="582647658">
      <w:bodyDiv w:val="1"/>
      <w:marLeft w:val="0"/>
      <w:marRight w:val="0"/>
      <w:marTop w:val="0"/>
      <w:marBottom w:val="0"/>
      <w:divBdr>
        <w:top w:val="none" w:sz="0" w:space="0" w:color="auto"/>
        <w:left w:val="none" w:sz="0" w:space="0" w:color="auto"/>
        <w:bottom w:val="none" w:sz="0" w:space="0" w:color="auto"/>
        <w:right w:val="none" w:sz="0" w:space="0" w:color="auto"/>
      </w:divBdr>
    </w:div>
    <w:div w:id="611860146">
      <w:bodyDiv w:val="1"/>
      <w:marLeft w:val="0"/>
      <w:marRight w:val="0"/>
      <w:marTop w:val="0"/>
      <w:marBottom w:val="0"/>
      <w:divBdr>
        <w:top w:val="none" w:sz="0" w:space="0" w:color="auto"/>
        <w:left w:val="none" w:sz="0" w:space="0" w:color="auto"/>
        <w:bottom w:val="none" w:sz="0" w:space="0" w:color="auto"/>
        <w:right w:val="none" w:sz="0" w:space="0" w:color="auto"/>
      </w:divBdr>
    </w:div>
    <w:div w:id="627853917">
      <w:bodyDiv w:val="1"/>
      <w:marLeft w:val="0"/>
      <w:marRight w:val="0"/>
      <w:marTop w:val="0"/>
      <w:marBottom w:val="0"/>
      <w:divBdr>
        <w:top w:val="none" w:sz="0" w:space="0" w:color="auto"/>
        <w:left w:val="none" w:sz="0" w:space="0" w:color="auto"/>
        <w:bottom w:val="none" w:sz="0" w:space="0" w:color="auto"/>
        <w:right w:val="none" w:sz="0" w:space="0" w:color="auto"/>
      </w:divBdr>
    </w:div>
    <w:div w:id="639576608">
      <w:bodyDiv w:val="1"/>
      <w:marLeft w:val="0"/>
      <w:marRight w:val="0"/>
      <w:marTop w:val="0"/>
      <w:marBottom w:val="0"/>
      <w:divBdr>
        <w:top w:val="none" w:sz="0" w:space="0" w:color="auto"/>
        <w:left w:val="none" w:sz="0" w:space="0" w:color="auto"/>
        <w:bottom w:val="none" w:sz="0" w:space="0" w:color="auto"/>
        <w:right w:val="none" w:sz="0" w:space="0" w:color="auto"/>
      </w:divBdr>
    </w:div>
    <w:div w:id="661934673">
      <w:bodyDiv w:val="1"/>
      <w:marLeft w:val="0"/>
      <w:marRight w:val="0"/>
      <w:marTop w:val="0"/>
      <w:marBottom w:val="0"/>
      <w:divBdr>
        <w:top w:val="none" w:sz="0" w:space="0" w:color="auto"/>
        <w:left w:val="none" w:sz="0" w:space="0" w:color="auto"/>
        <w:bottom w:val="none" w:sz="0" w:space="0" w:color="auto"/>
        <w:right w:val="none" w:sz="0" w:space="0" w:color="auto"/>
      </w:divBdr>
      <w:divsChild>
        <w:div w:id="824126742">
          <w:marLeft w:val="0"/>
          <w:marRight w:val="0"/>
          <w:marTop w:val="0"/>
          <w:marBottom w:val="120"/>
          <w:divBdr>
            <w:top w:val="single" w:sz="6" w:space="0" w:color="auto"/>
            <w:left w:val="single" w:sz="24" w:space="0" w:color="auto"/>
            <w:bottom w:val="single" w:sz="6" w:space="0" w:color="auto"/>
            <w:right w:val="single" w:sz="6" w:space="0" w:color="auto"/>
          </w:divBdr>
        </w:div>
      </w:divsChild>
    </w:div>
    <w:div w:id="665478947">
      <w:bodyDiv w:val="1"/>
      <w:marLeft w:val="0"/>
      <w:marRight w:val="0"/>
      <w:marTop w:val="0"/>
      <w:marBottom w:val="0"/>
      <w:divBdr>
        <w:top w:val="none" w:sz="0" w:space="0" w:color="auto"/>
        <w:left w:val="none" w:sz="0" w:space="0" w:color="auto"/>
        <w:bottom w:val="none" w:sz="0" w:space="0" w:color="auto"/>
        <w:right w:val="none" w:sz="0" w:space="0" w:color="auto"/>
      </w:divBdr>
    </w:div>
    <w:div w:id="672681932">
      <w:bodyDiv w:val="1"/>
      <w:marLeft w:val="0"/>
      <w:marRight w:val="0"/>
      <w:marTop w:val="0"/>
      <w:marBottom w:val="0"/>
      <w:divBdr>
        <w:top w:val="none" w:sz="0" w:space="0" w:color="auto"/>
        <w:left w:val="none" w:sz="0" w:space="0" w:color="auto"/>
        <w:bottom w:val="none" w:sz="0" w:space="0" w:color="auto"/>
        <w:right w:val="none" w:sz="0" w:space="0" w:color="auto"/>
      </w:divBdr>
      <w:divsChild>
        <w:div w:id="519323820">
          <w:marLeft w:val="0"/>
          <w:marRight w:val="0"/>
          <w:marTop w:val="0"/>
          <w:marBottom w:val="120"/>
          <w:divBdr>
            <w:top w:val="single" w:sz="6" w:space="0" w:color="auto"/>
            <w:left w:val="single" w:sz="24" w:space="0" w:color="auto"/>
            <w:bottom w:val="single" w:sz="6" w:space="0" w:color="auto"/>
            <w:right w:val="single" w:sz="6" w:space="0" w:color="auto"/>
          </w:divBdr>
        </w:div>
      </w:divsChild>
    </w:div>
    <w:div w:id="685442548">
      <w:bodyDiv w:val="1"/>
      <w:marLeft w:val="0"/>
      <w:marRight w:val="0"/>
      <w:marTop w:val="0"/>
      <w:marBottom w:val="0"/>
      <w:divBdr>
        <w:top w:val="none" w:sz="0" w:space="0" w:color="auto"/>
        <w:left w:val="none" w:sz="0" w:space="0" w:color="auto"/>
        <w:bottom w:val="none" w:sz="0" w:space="0" w:color="auto"/>
        <w:right w:val="none" w:sz="0" w:space="0" w:color="auto"/>
      </w:divBdr>
      <w:divsChild>
        <w:div w:id="1104498935">
          <w:marLeft w:val="0"/>
          <w:marRight w:val="0"/>
          <w:marTop w:val="0"/>
          <w:marBottom w:val="0"/>
          <w:divBdr>
            <w:top w:val="none" w:sz="0" w:space="0" w:color="auto"/>
            <w:left w:val="single" w:sz="24" w:space="9" w:color="04AA6D"/>
            <w:bottom w:val="none" w:sz="0" w:space="0" w:color="auto"/>
            <w:right w:val="none" w:sz="0" w:space="0" w:color="auto"/>
          </w:divBdr>
        </w:div>
      </w:divsChild>
    </w:div>
    <w:div w:id="687029497">
      <w:bodyDiv w:val="1"/>
      <w:marLeft w:val="0"/>
      <w:marRight w:val="0"/>
      <w:marTop w:val="0"/>
      <w:marBottom w:val="0"/>
      <w:divBdr>
        <w:top w:val="none" w:sz="0" w:space="0" w:color="auto"/>
        <w:left w:val="none" w:sz="0" w:space="0" w:color="auto"/>
        <w:bottom w:val="none" w:sz="0" w:space="0" w:color="auto"/>
        <w:right w:val="none" w:sz="0" w:space="0" w:color="auto"/>
      </w:divBdr>
    </w:div>
    <w:div w:id="710806677">
      <w:bodyDiv w:val="1"/>
      <w:marLeft w:val="0"/>
      <w:marRight w:val="0"/>
      <w:marTop w:val="0"/>
      <w:marBottom w:val="0"/>
      <w:divBdr>
        <w:top w:val="none" w:sz="0" w:space="0" w:color="auto"/>
        <w:left w:val="none" w:sz="0" w:space="0" w:color="auto"/>
        <w:bottom w:val="none" w:sz="0" w:space="0" w:color="auto"/>
        <w:right w:val="none" w:sz="0" w:space="0" w:color="auto"/>
      </w:divBdr>
      <w:divsChild>
        <w:div w:id="57948875">
          <w:marLeft w:val="0"/>
          <w:marRight w:val="0"/>
          <w:marTop w:val="0"/>
          <w:marBottom w:val="0"/>
          <w:divBdr>
            <w:top w:val="none" w:sz="0" w:space="0" w:color="auto"/>
            <w:left w:val="none" w:sz="0" w:space="0" w:color="auto"/>
            <w:bottom w:val="none" w:sz="0" w:space="0" w:color="auto"/>
            <w:right w:val="none" w:sz="0" w:space="0" w:color="auto"/>
          </w:divBdr>
        </w:div>
      </w:divsChild>
    </w:div>
    <w:div w:id="741104235">
      <w:bodyDiv w:val="1"/>
      <w:marLeft w:val="0"/>
      <w:marRight w:val="0"/>
      <w:marTop w:val="0"/>
      <w:marBottom w:val="0"/>
      <w:divBdr>
        <w:top w:val="none" w:sz="0" w:space="0" w:color="auto"/>
        <w:left w:val="none" w:sz="0" w:space="0" w:color="auto"/>
        <w:bottom w:val="none" w:sz="0" w:space="0" w:color="auto"/>
        <w:right w:val="none" w:sz="0" w:space="0" w:color="auto"/>
      </w:divBdr>
    </w:div>
    <w:div w:id="757212548">
      <w:bodyDiv w:val="1"/>
      <w:marLeft w:val="0"/>
      <w:marRight w:val="0"/>
      <w:marTop w:val="0"/>
      <w:marBottom w:val="0"/>
      <w:divBdr>
        <w:top w:val="none" w:sz="0" w:space="0" w:color="auto"/>
        <w:left w:val="none" w:sz="0" w:space="0" w:color="auto"/>
        <w:bottom w:val="none" w:sz="0" w:space="0" w:color="auto"/>
        <w:right w:val="none" w:sz="0" w:space="0" w:color="auto"/>
      </w:divBdr>
      <w:divsChild>
        <w:div w:id="611061220">
          <w:marLeft w:val="0"/>
          <w:marRight w:val="0"/>
          <w:marTop w:val="0"/>
          <w:marBottom w:val="150"/>
          <w:divBdr>
            <w:top w:val="none" w:sz="0" w:space="0" w:color="auto"/>
            <w:left w:val="none" w:sz="0" w:space="0" w:color="auto"/>
            <w:bottom w:val="none" w:sz="0" w:space="0" w:color="auto"/>
            <w:right w:val="none" w:sz="0" w:space="0" w:color="auto"/>
          </w:divBdr>
        </w:div>
        <w:div w:id="1637879684">
          <w:marLeft w:val="0"/>
          <w:marRight w:val="0"/>
          <w:marTop w:val="0"/>
          <w:marBottom w:val="150"/>
          <w:divBdr>
            <w:top w:val="none" w:sz="0" w:space="0" w:color="auto"/>
            <w:left w:val="none" w:sz="0" w:space="0" w:color="auto"/>
            <w:bottom w:val="none" w:sz="0" w:space="0" w:color="auto"/>
            <w:right w:val="none" w:sz="0" w:space="0" w:color="auto"/>
          </w:divBdr>
        </w:div>
      </w:divsChild>
    </w:div>
    <w:div w:id="761728418">
      <w:bodyDiv w:val="1"/>
      <w:marLeft w:val="0"/>
      <w:marRight w:val="0"/>
      <w:marTop w:val="0"/>
      <w:marBottom w:val="0"/>
      <w:divBdr>
        <w:top w:val="none" w:sz="0" w:space="0" w:color="auto"/>
        <w:left w:val="none" w:sz="0" w:space="0" w:color="auto"/>
        <w:bottom w:val="none" w:sz="0" w:space="0" w:color="auto"/>
        <w:right w:val="none" w:sz="0" w:space="0" w:color="auto"/>
      </w:divBdr>
    </w:div>
    <w:div w:id="801969406">
      <w:bodyDiv w:val="1"/>
      <w:marLeft w:val="0"/>
      <w:marRight w:val="0"/>
      <w:marTop w:val="0"/>
      <w:marBottom w:val="0"/>
      <w:divBdr>
        <w:top w:val="none" w:sz="0" w:space="0" w:color="auto"/>
        <w:left w:val="none" w:sz="0" w:space="0" w:color="auto"/>
        <w:bottom w:val="none" w:sz="0" w:space="0" w:color="auto"/>
        <w:right w:val="none" w:sz="0" w:space="0" w:color="auto"/>
      </w:divBdr>
    </w:div>
    <w:div w:id="816605020">
      <w:bodyDiv w:val="1"/>
      <w:marLeft w:val="0"/>
      <w:marRight w:val="0"/>
      <w:marTop w:val="0"/>
      <w:marBottom w:val="0"/>
      <w:divBdr>
        <w:top w:val="none" w:sz="0" w:space="0" w:color="auto"/>
        <w:left w:val="none" w:sz="0" w:space="0" w:color="auto"/>
        <w:bottom w:val="none" w:sz="0" w:space="0" w:color="auto"/>
        <w:right w:val="none" w:sz="0" w:space="0" w:color="auto"/>
      </w:divBdr>
    </w:div>
    <w:div w:id="817574603">
      <w:bodyDiv w:val="1"/>
      <w:marLeft w:val="0"/>
      <w:marRight w:val="0"/>
      <w:marTop w:val="0"/>
      <w:marBottom w:val="0"/>
      <w:divBdr>
        <w:top w:val="none" w:sz="0" w:space="0" w:color="auto"/>
        <w:left w:val="none" w:sz="0" w:space="0" w:color="auto"/>
        <w:bottom w:val="none" w:sz="0" w:space="0" w:color="auto"/>
        <w:right w:val="none" w:sz="0" w:space="0" w:color="auto"/>
      </w:divBdr>
    </w:div>
    <w:div w:id="841285685">
      <w:bodyDiv w:val="1"/>
      <w:marLeft w:val="0"/>
      <w:marRight w:val="0"/>
      <w:marTop w:val="0"/>
      <w:marBottom w:val="0"/>
      <w:divBdr>
        <w:top w:val="none" w:sz="0" w:space="0" w:color="auto"/>
        <w:left w:val="none" w:sz="0" w:space="0" w:color="auto"/>
        <w:bottom w:val="none" w:sz="0" w:space="0" w:color="auto"/>
        <w:right w:val="none" w:sz="0" w:space="0" w:color="auto"/>
      </w:divBdr>
      <w:divsChild>
        <w:div w:id="1951163995">
          <w:marLeft w:val="0"/>
          <w:marRight w:val="0"/>
          <w:marTop w:val="150"/>
          <w:marBottom w:val="150"/>
          <w:divBdr>
            <w:top w:val="none" w:sz="0" w:space="0" w:color="auto"/>
            <w:left w:val="none" w:sz="0" w:space="0" w:color="auto"/>
            <w:bottom w:val="none" w:sz="0" w:space="0" w:color="auto"/>
            <w:right w:val="none" w:sz="0" w:space="0" w:color="auto"/>
          </w:divBdr>
          <w:divsChild>
            <w:div w:id="1882791184">
              <w:marLeft w:val="0"/>
              <w:marRight w:val="0"/>
              <w:marTop w:val="100"/>
              <w:marBottom w:val="100"/>
              <w:divBdr>
                <w:top w:val="none" w:sz="0" w:space="0" w:color="auto"/>
                <w:left w:val="none" w:sz="0" w:space="0" w:color="auto"/>
                <w:bottom w:val="none" w:sz="0" w:space="0" w:color="auto"/>
                <w:right w:val="none" w:sz="0" w:space="0" w:color="auto"/>
              </w:divBdr>
              <w:divsChild>
                <w:div w:id="126824741">
                  <w:marLeft w:val="0"/>
                  <w:marRight w:val="0"/>
                  <w:marTop w:val="0"/>
                  <w:marBottom w:val="0"/>
                  <w:divBdr>
                    <w:top w:val="none" w:sz="0" w:space="0" w:color="auto"/>
                    <w:left w:val="none" w:sz="0" w:space="0" w:color="auto"/>
                    <w:bottom w:val="none" w:sz="0" w:space="0" w:color="auto"/>
                    <w:right w:val="none" w:sz="0" w:space="0" w:color="auto"/>
                  </w:divBdr>
                  <w:divsChild>
                    <w:div w:id="1208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75151">
          <w:marLeft w:val="0"/>
          <w:marRight w:val="0"/>
          <w:marTop w:val="0"/>
          <w:marBottom w:val="120"/>
          <w:divBdr>
            <w:top w:val="single" w:sz="6" w:space="0" w:color="auto"/>
            <w:left w:val="single" w:sz="24" w:space="0" w:color="auto"/>
            <w:bottom w:val="single" w:sz="6" w:space="0" w:color="auto"/>
            <w:right w:val="single" w:sz="6" w:space="0" w:color="auto"/>
          </w:divBdr>
          <w:divsChild>
            <w:div w:id="982007027">
              <w:marLeft w:val="0"/>
              <w:marRight w:val="0"/>
              <w:marTop w:val="0"/>
              <w:marBottom w:val="0"/>
              <w:divBdr>
                <w:top w:val="none" w:sz="0" w:space="0" w:color="auto"/>
                <w:left w:val="none" w:sz="0" w:space="0" w:color="auto"/>
                <w:bottom w:val="none" w:sz="0" w:space="0" w:color="auto"/>
                <w:right w:val="none" w:sz="0" w:space="0" w:color="auto"/>
              </w:divBdr>
              <w:divsChild>
                <w:div w:id="19493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6774">
          <w:marLeft w:val="0"/>
          <w:marRight w:val="0"/>
          <w:marTop w:val="120"/>
          <w:marBottom w:val="0"/>
          <w:divBdr>
            <w:top w:val="single" w:sz="6" w:space="0" w:color="D5DDC6"/>
            <w:left w:val="single" w:sz="6" w:space="4" w:color="D5DDC6"/>
            <w:bottom w:val="single" w:sz="6" w:space="0" w:color="D5DDC6"/>
            <w:right w:val="single" w:sz="6" w:space="0" w:color="D5DDC6"/>
          </w:divBdr>
        </w:div>
        <w:div w:id="258683340">
          <w:marLeft w:val="0"/>
          <w:marRight w:val="0"/>
          <w:marTop w:val="0"/>
          <w:marBottom w:val="120"/>
          <w:divBdr>
            <w:top w:val="single" w:sz="6" w:space="0" w:color="auto"/>
            <w:left w:val="single" w:sz="24" w:space="0" w:color="auto"/>
            <w:bottom w:val="single" w:sz="6" w:space="0" w:color="auto"/>
            <w:right w:val="single" w:sz="6" w:space="0" w:color="auto"/>
          </w:divBdr>
          <w:divsChild>
            <w:div w:id="1135099401">
              <w:marLeft w:val="0"/>
              <w:marRight w:val="0"/>
              <w:marTop w:val="0"/>
              <w:marBottom w:val="0"/>
              <w:divBdr>
                <w:top w:val="none" w:sz="0" w:space="0" w:color="auto"/>
                <w:left w:val="none" w:sz="0" w:space="0" w:color="auto"/>
                <w:bottom w:val="none" w:sz="0" w:space="0" w:color="auto"/>
                <w:right w:val="none" w:sz="0" w:space="0" w:color="auto"/>
              </w:divBdr>
              <w:divsChild>
                <w:div w:id="2793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6676">
          <w:marLeft w:val="0"/>
          <w:marRight w:val="0"/>
          <w:marTop w:val="120"/>
          <w:marBottom w:val="0"/>
          <w:divBdr>
            <w:top w:val="single" w:sz="6" w:space="0" w:color="D5DDC6"/>
            <w:left w:val="single" w:sz="6" w:space="4" w:color="D5DDC6"/>
            <w:bottom w:val="single" w:sz="6" w:space="0" w:color="D5DDC6"/>
            <w:right w:val="single" w:sz="6" w:space="0" w:color="D5DDC6"/>
          </w:divBdr>
        </w:div>
        <w:div w:id="1244025405">
          <w:marLeft w:val="0"/>
          <w:marRight w:val="0"/>
          <w:marTop w:val="0"/>
          <w:marBottom w:val="120"/>
          <w:divBdr>
            <w:top w:val="single" w:sz="6" w:space="0" w:color="auto"/>
            <w:left w:val="single" w:sz="24" w:space="0" w:color="auto"/>
            <w:bottom w:val="single" w:sz="6" w:space="0" w:color="auto"/>
            <w:right w:val="single" w:sz="6" w:space="0" w:color="auto"/>
          </w:divBdr>
          <w:divsChild>
            <w:div w:id="2020111618">
              <w:marLeft w:val="0"/>
              <w:marRight w:val="0"/>
              <w:marTop w:val="0"/>
              <w:marBottom w:val="0"/>
              <w:divBdr>
                <w:top w:val="none" w:sz="0" w:space="0" w:color="auto"/>
                <w:left w:val="none" w:sz="0" w:space="0" w:color="auto"/>
                <w:bottom w:val="none" w:sz="0" w:space="0" w:color="auto"/>
                <w:right w:val="none" w:sz="0" w:space="0" w:color="auto"/>
              </w:divBdr>
              <w:divsChild>
                <w:div w:id="16271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2457">
          <w:marLeft w:val="0"/>
          <w:marRight w:val="0"/>
          <w:marTop w:val="0"/>
          <w:marBottom w:val="120"/>
          <w:divBdr>
            <w:top w:val="single" w:sz="6" w:space="0" w:color="auto"/>
            <w:left w:val="single" w:sz="24" w:space="0" w:color="auto"/>
            <w:bottom w:val="single" w:sz="6" w:space="0" w:color="auto"/>
            <w:right w:val="single" w:sz="6" w:space="0" w:color="auto"/>
          </w:divBdr>
          <w:divsChild>
            <w:div w:id="1627158076">
              <w:marLeft w:val="0"/>
              <w:marRight w:val="0"/>
              <w:marTop w:val="0"/>
              <w:marBottom w:val="0"/>
              <w:divBdr>
                <w:top w:val="none" w:sz="0" w:space="0" w:color="auto"/>
                <w:left w:val="none" w:sz="0" w:space="0" w:color="auto"/>
                <w:bottom w:val="none" w:sz="0" w:space="0" w:color="auto"/>
                <w:right w:val="none" w:sz="0" w:space="0" w:color="auto"/>
              </w:divBdr>
              <w:divsChild>
                <w:div w:id="174956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931">
          <w:marLeft w:val="0"/>
          <w:marRight w:val="0"/>
          <w:marTop w:val="120"/>
          <w:marBottom w:val="0"/>
          <w:divBdr>
            <w:top w:val="single" w:sz="6" w:space="0" w:color="D5DDC6"/>
            <w:left w:val="single" w:sz="6" w:space="4" w:color="D5DDC6"/>
            <w:bottom w:val="single" w:sz="6" w:space="0" w:color="D5DDC6"/>
            <w:right w:val="single" w:sz="6" w:space="0" w:color="D5DDC6"/>
          </w:divBdr>
        </w:div>
        <w:div w:id="676032660">
          <w:marLeft w:val="0"/>
          <w:marRight w:val="0"/>
          <w:marTop w:val="0"/>
          <w:marBottom w:val="120"/>
          <w:divBdr>
            <w:top w:val="single" w:sz="6" w:space="0" w:color="auto"/>
            <w:left w:val="single" w:sz="24" w:space="0" w:color="auto"/>
            <w:bottom w:val="single" w:sz="6" w:space="0" w:color="auto"/>
            <w:right w:val="single" w:sz="6" w:space="0" w:color="auto"/>
          </w:divBdr>
          <w:divsChild>
            <w:div w:id="477304524">
              <w:marLeft w:val="0"/>
              <w:marRight w:val="0"/>
              <w:marTop w:val="0"/>
              <w:marBottom w:val="0"/>
              <w:divBdr>
                <w:top w:val="none" w:sz="0" w:space="0" w:color="auto"/>
                <w:left w:val="none" w:sz="0" w:space="0" w:color="auto"/>
                <w:bottom w:val="none" w:sz="0" w:space="0" w:color="auto"/>
                <w:right w:val="none" w:sz="0" w:space="0" w:color="auto"/>
              </w:divBdr>
              <w:divsChild>
                <w:div w:id="2269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337">
          <w:marLeft w:val="0"/>
          <w:marRight w:val="0"/>
          <w:marTop w:val="120"/>
          <w:marBottom w:val="0"/>
          <w:divBdr>
            <w:top w:val="single" w:sz="6" w:space="0" w:color="D5DDC6"/>
            <w:left w:val="single" w:sz="6" w:space="4" w:color="D5DDC6"/>
            <w:bottom w:val="single" w:sz="6" w:space="0" w:color="D5DDC6"/>
            <w:right w:val="single" w:sz="6" w:space="0" w:color="D5DDC6"/>
          </w:divBdr>
        </w:div>
        <w:div w:id="1810048206">
          <w:marLeft w:val="0"/>
          <w:marRight w:val="0"/>
          <w:marTop w:val="0"/>
          <w:marBottom w:val="120"/>
          <w:divBdr>
            <w:top w:val="single" w:sz="6" w:space="0" w:color="auto"/>
            <w:left w:val="single" w:sz="24" w:space="0" w:color="auto"/>
            <w:bottom w:val="single" w:sz="6" w:space="0" w:color="auto"/>
            <w:right w:val="single" w:sz="6" w:space="0" w:color="auto"/>
          </w:divBdr>
          <w:divsChild>
            <w:div w:id="443966739">
              <w:marLeft w:val="0"/>
              <w:marRight w:val="0"/>
              <w:marTop w:val="0"/>
              <w:marBottom w:val="0"/>
              <w:divBdr>
                <w:top w:val="none" w:sz="0" w:space="0" w:color="auto"/>
                <w:left w:val="none" w:sz="0" w:space="0" w:color="auto"/>
                <w:bottom w:val="none" w:sz="0" w:space="0" w:color="auto"/>
                <w:right w:val="none" w:sz="0" w:space="0" w:color="auto"/>
              </w:divBdr>
              <w:divsChild>
                <w:div w:id="192880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3961">
          <w:marLeft w:val="0"/>
          <w:marRight w:val="0"/>
          <w:marTop w:val="0"/>
          <w:marBottom w:val="120"/>
          <w:divBdr>
            <w:top w:val="single" w:sz="6" w:space="0" w:color="auto"/>
            <w:left w:val="single" w:sz="24" w:space="0" w:color="auto"/>
            <w:bottom w:val="single" w:sz="6" w:space="0" w:color="auto"/>
            <w:right w:val="single" w:sz="6" w:space="0" w:color="auto"/>
          </w:divBdr>
          <w:divsChild>
            <w:div w:id="1663317009">
              <w:marLeft w:val="0"/>
              <w:marRight w:val="0"/>
              <w:marTop w:val="0"/>
              <w:marBottom w:val="0"/>
              <w:divBdr>
                <w:top w:val="none" w:sz="0" w:space="0" w:color="auto"/>
                <w:left w:val="none" w:sz="0" w:space="0" w:color="auto"/>
                <w:bottom w:val="none" w:sz="0" w:space="0" w:color="auto"/>
                <w:right w:val="none" w:sz="0" w:space="0" w:color="auto"/>
              </w:divBdr>
              <w:divsChild>
                <w:div w:id="16730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2249">
          <w:marLeft w:val="0"/>
          <w:marRight w:val="0"/>
          <w:marTop w:val="120"/>
          <w:marBottom w:val="0"/>
          <w:divBdr>
            <w:top w:val="single" w:sz="6" w:space="0" w:color="D5DDC6"/>
            <w:left w:val="single" w:sz="6" w:space="4" w:color="D5DDC6"/>
            <w:bottom w:val="single" w:sz="6" w:space="0" w:color="D5DDC6"/>
            <w:right w:val="single" w:sz="6" w:space="0" w:color="D5DDC6"/>
          </w:divBdr>
        </w:div>
        <w:div w:id="815610136">
          <w:marLeft w:val="0"/>
          <w:marRight w:val="0"/>
          <w:marTop w:val="0"/>
          <w:marBottom w:val="120"/>
          <w:divBdr>
            <w:top w:val="single" w:sz="6" w:space="0" w:color="auto"/>
            <w:left w:val="single" w:sz="24" w:space="0" w:color="auto"/>
            <w:bottom w:val="single" w:sz="6" w:space="0" w:color="auto"/>
            <w:right w:val="single" w:sz="6" w:space="0" w:color="auto"/>
          </w:divBdr>
          <w:divsChild>
            <w:div w:id="1655177993">
              <w:marLeft w:val="0"/>
              <w:marRight w:val="0"/>
              <w:marTop w:val="0"/>
              <w:marBottom w:val="0"/>
              <w:divBdr>
                <w:top w:val="none" w:sz="0" w:space="0" w:color="auto"/>
                <w:left w:val="none" w:sz="0" w:space="0" w:color="auto"/>
                <w:bottom w:val="none" w:sz="0" w:space="0" w:color="auto"/>
                <w:right w:val="none" w:sz="0" w:space="0" w:color="auto"/>
              </w:divBdr>
              <w:divsChild>
                <w:div w:id="16755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414">
          <w:marLeft w:val="0"/>
          <w:marRight w:val="0"/>
          <w:marTop w:val="120"/>
          <w:marBottom w:val="0"/>
          <w:divBdr>
            <w:top w:val="single" w:sz="6" w:space="0" w:color="D5DDC6"/>
            <w:left w:val="single" w:sz="6" w:space="4" w:color="D5DDC6"/>
            <w:bottom w:val="single" w:sz="6" w:space="0" w:color="D5DDC6"/>
            <w:right w:val="single" w:sz="6" w:space="0" w:color="D5DDC6"/>
          </w:divBdr>
        </w:div>
        <w:div w:id="407191900">
          <w:marLeft w:val="0"/>
          <w:marRight w:val="0"/>
          <w:marTop w:val="0"/>
          <w:marBottom w:val="120"/>
          <w:divBdr>
            <w:top w:val="single" w:sz="6" w:space="0" w:color="auto"/>
            <w:left w:val="single" w:sz="24" w:space="0" w:color="auto"/>
            <w:bottom w:val="single" w:sz="6" w:space="0" w:color="auto"/>
            <w:right w:val="single" w:sz="6" w:space="0" w:color="auto"/>
          </w:divBdr>
          <w:divsChild>
            <w:div w:id="89593750">
              <w:marLeft w:val="0"/>
              <w:marRight w:val="0"/>
              <w:marTop w:val="0"/>
              <w:marBottom w:val="0"/>
              <w:divBdr>
                <w:top w:val="none" w:sz="0" w:space="0" w:color="auto"/>
                <w:left w:val="none" w:sz="0" w:space="0" w:color="auto"/>
                <w:bottom w:val="none" w:sz="0" w:space="0" w:color="auto"/>
                <w:right w:val="none" w:sz="0" w:space="0" w:color="auto"/>
              </w:divBdr>
              <w:divsChild>
                <w:div w:id="19912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4761">
          <w:marLeft w:val="0"/>
          <w:marRight w:val="0"/>
          <w:marTop w:val="120"/>
          <w:marBottom w:val="0"/>
          <w:divBdr>
            <w:top w:val="single" w:sz="6" w:space="0" w:color="D5DDC6"/>
            <w:left w:val="single" w:sz="6" w:space="4" w:color="D5DDC6"/>
            <w:bottom w:val="single" w:sz="6" w:space="0" w:color="D5DDC6"/>
            <w:right w:val="single" w:sz="6" w:space="0" w:color="D5DDC6"/>
          </w:divBdr>
        </w:div>
        <w:div w:id="1555775837">
          <w:marLeft w:val="0"/>
          <w:marRight w:val="0"/>
          <w:marTop w:val="0"/>
          <w:marBottom w:val="120"/>
          <w:divBdr>
            <w:top w:val="single" w:sz="6" w:space="0" w:color="auto"/>
            <w:left w:val="single" w:sz="24" w:space="0" w:color="auto"/>
            <w:bottom w:val="single" w:sz="6" w:space="0" w:color="auto"/>
            <w:right w:val="single" w:sz="6" w:space="0" w:color="auto"/>
          </w:divBdr>
          <w:divsChild>
            <w:div w:id="1796755250">
              <w:marLeft w:val="0"/>
              <w:marRight w:val="0"/>
              <w:marTop w:val="0"/>
              <w:marBottom w:val="0"/>
              <w:divBdr>
                <w:top w:val="none" w:sz="0" w:space="0" w:color="auto"/>
                <w:left w:val="none" w:sz="0" w:space="0" w:color="auto"/>
                <w:bottom w:val="none" w:sz="0" w:space="0" w:color="auto"/>
                <w:right w:val="none" w:sz="0" w:space="0" w:color="auto"/>
              </w:divBdr>
              <w:divsChild>
                <w:div w:id="10839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348">
          <w:marLeft w:val="0"/>
          <w:marRight w:val="0"/>
          <w:marTop w:val="120"/>
          <w:marBottom w:val="0"/>
          <w:divBdr>
            <w:top w:val="single" w:sz="6" w:space="0" w:color="D5DDC6"/>
            <w:left w:val="single" w:sz="6" w:space="4" w:color="D5DDC6"/>
            <w:bottom w:val="single" w:sz="6" w:space="0" w:color="D5DDC6"/>
            <w:right w:val="single" w:sz="6" w:space="0" w:color="D5DDC6"/>
          </w:divBdr>
        </w:div>
        <w:div w:id="908418117">
          <w:marLeft w:val="0"/>
          <w:marRight w:val="0"/>
          <w:marTop w:val="0"/>
          <w:marBottom w:val="120"/>
          <w:divBdr>
            <w:top w:val="single" w:sz="6" w:space="0" w:color="auto"/>
            <w:left w:val="single" w:sz="24" w:space="0" w:color="auto"/>
            <w:bottom w:val="single" w:sz="6" w:space="0" w:color="auto"/>
            <w:right w:val="single" w:sz="6" w:space="0" w:color="auto"/>
          </w:divBdr>
          <w:divsChild>
            <w:div w:id="77560037">
              <w:marLeft w:val="0"/>
              <w:marRight w:val="0"/>
              <w:marTop w:val="0"/>
              <w:marBottom w:val="0"/>
              <w:divBdr>
                <w:top w:val="none" w:sz="0" w:space="0" w:color="auto"/>
                <w:left w:val="none" w:sz="0" w:space="0" w:color="auto"/>
                <w:bottom w:val="none" w:sz="0" w:space="0" w:color="auto"/>
                <w:right w:val="none" w:sz="0" w:space="0" w:color="auto"/>
              </w:divBdr>
              <w:divsChild>
                <w:div w:id="16666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268">
          <w:marLeft w:val="0"/>
          <w:marRight w:val="0"/>
          <w:marTop w:val="120"/>
          <w:marBottom w:val="0"/>
          <w:divBdr>
            <w:top w:val="single" w:sz="6" w:space="0" w:color="D5DDC6"/>
            <w:left w:val="single" w:sz="6" w:space="4" w:color="D5DDC6"/>
            <w:bottom w:val="single" w:sz="6" w:space="0" w:color="D5DDC6"/>
            <w:right w:val="single" w:sz="6" w:space="0" w:color="D5DDC6"/>
          </w:divBdr>
        </w:div>
        <w:div w:id="571088180">
          <w:marLeft w:val="0"/>
          <w:marRight w:val="0"/>
          <w:marTop w:val="0"/>
          <w:marBottom w:val="120"/>
          <w:divBdr>
            <w:top w:val="single" w:sz="6" w:space="0" w:color="auto"/>
            <w:left w:val="single" w:sz="24" w:space="0" w:color="auto"/>
            <w:bottom w:val="single" w:sz="6" w:space="0" w:color="auto"/>
            <w:right w:val="single" w:sz="6" w:space="0" w:color="auto"/>
          </w:divBdr>
          <w:divsChild>
            <w:div w:id="844514382">
              <w:marLeft w:val="0"/>
              <w:marRight w:val="0"/>
              <w:marTop w:val="0"/>
              <w:marBottom w:val="0"/>
              <w:divBdr>
                <w:top w:val="none" w:sz="0" w:space="0" w:color="auto"/>
                <w:left w:val="none" w:sz="0" w:space="0" w:color="auto"/>
                <w:bottom w:val="none" w:sz="0" w:space="0" w:color="auto"/>
                <w:right w:val="none" w:sz="0" w:space="0" w:color="auto"/>
              </w:divBdr>
              <w:divsChild>
                <w:div w:id="6639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6282">
          <w:marLeft w:val="0"/>
          <w:marRight w:val="0"/>
          <w:marTop w:val="120"/>
          <w:marBottom w:val="0"/>
          <w:divBdr>
            <w:top w:val="single" w:sz="6" w:space="0" w:color="D5DDC6"/>
            <w:left w:val="single" w:sz="6" w:space="4" w:color="D5DDC6"/>
            <w:bottom w:val="single" w:sz="6" w:space="0" w:color="D5DDC6"/>
            <w:right w:val="single" w:sz="6" w:space="0" w:color="D5DDC6"/>
          </w:divBdr>
        </w:div>
        <w:div w:id="189806288">
          <w:marLeft w:val="0"/>
          <w:marRight w:val="0"/>
          <w:marTop w:val="0"/>
          <w:marBottom w:val="120"/>
          <w:divBdr>
            <w:top w:val="single" w:sz="6" w:space="0" w:color="auto"/>
            <w:left w:val="single" w:sz="24" w:space="0" w:color="auto"/>
            <w:bottom w:val="single" w:sz="6" w:space="0" w:color="auto"/>
            <w:right w:val="single" w:sz="6" w:space="0" w:color="auto"/>
          </w:divBdr>
          <w:divsChild>
            <w:div w:id="310255999">
              <w:marLeft w:val="0"/>
              <w:marRight w:val="0"/>
              <w:marTop w:val="0"/>
              <w:marBottom w:val="0"/>
              <w:divBdr>
                <w:top w:val="none" w:sz="0" w:space="0" w:color="auto"/>
                <w:left w:val="none" w:sz="0" w:space="0" w:color="auto"/>
                <w:bottom w:val="none" w:sz="0" w:space="0" w:color="auto"/>
                <w:right w:val="none" w:sz="0" w:space="0" w:color="auto"/>
              </w:divBdr>
              <w:divsChild>
                <w:div w:id="9567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466">
          <w:marLeft w:val="0"/>
          <w:marRight w:val="0"/>
          <w:marTop w:val="120"/>
          <w:marBottom w:val="0"/>
          <w:divBdr>
            <w:top w:val="single" w:sz="6" w:space="0" w:color="D5DDC6"/>
            <w:left w:val="single" w:sz="6" w:space="4" w:color="D5DDC6"/>
            <w:bottom w:val="single" w:sz="6" w:space="0" w:color="D5DDC6"/>
            <w:right w:val="single" w:sz="6" w:space="0" w:color="D5DDC6"/>
          </w:divBdr>
        </w:div>
        <w:div w:id="1358123470">
          <w:marLeft w:val="0"/>
          <w:marRight w:val="0"/>
          <w:marTop w:val="0"/>
          <w:marBottom w:val="120"/>
          <w:divBdr>
            <w:top w:val="single" w:sz="6" w:space="0" w:color="auto"/>
            <w:left w:val="single" w:sz="24" w:space="0" w:color="auto"/>
            <w:bottom w:val="single" w:sz="6" w:space="0" w:color="auto"/>
            <w:right w:val="single" w:sz="6" w:space="0" w:color="auto"/>
          </w:divBdr>
          <w:divsChild>
            <w:div w:id="1640643578">
              <w:marLeft w:val="0"/>
              <w:marRight w:val="0"/>
              <w:marTop w:val="0"/>
              <w:marBottom w:val="0"/>
              <w:divBdr>
                <w:top w:val="none" w:sz="0" w:space="0" w:color="auto"/>
                <w:left w:val="none" w:sz="0" w:space="0" w:color="auto"/>
                <w:bottom w:val="none" w:sz="0" w:space="0" w:color="auto"/>
                <w:right w:val="none" w:sz="0" w:space="0" w:color="auto"/>
              </w:divBdr>
              <w:divsChild>
                <w:div w:id="21035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434">
          <w:marLeft w:val="0"/>
          <w:marRight w:val="0"/>
          <w:marTop w:val="120"/>
          <w:marBottom w:val="0"/>
          <w:divBdr>
            <w:top w:val="single" w:sz="6" w:space="0" w:color="D5DDC6"/>
            <w:left w:val="single" w:sz="6" w:space="4" w:color="D5DDC6"/>
            <w:bottom w:val="single" w:sz="6" w:space="0" w:color="D5DDC6"/>
            <w:right w:val="single" w:sz="6" w:space="0" w:color="D5DDC6"/>
          </w:divBdr>
        </w:div>
        <w:div w:id="1461075470">
          <w:marLeft w:val="0"/>
          <w:marRight w:val="0"/>
          <w:marTop w:val="0"/>
          <w:marBottom w:val="120"/>
          <w:divBdr>
            <w:top w:val="single" w:sz="6" w:space="0" w:color="auto"/>
            <w:left w:val="single" w:sz="24" w:space="0" w:color="auto"/>
            <w:bottom w:val="single" w:sz="6" w:space="0" w:color="auto"/>
            <w:right w:val="single" w:sz="6" w:space="0" w:color="auto"/>
          </w:divBdr>
          <w:divsChild>
            <w:div w:id="320542750">
              <w:marLeft w:val="0"/>
              <w:marRight w:val="0"/>
              <w:marTop w:val="0"/>
              <w:marBottom w:val="0"/>
              <w:divBdr>
                <w:top w:val="none" w:sz="0" w:space="0" w:color="auto"/>
                <w:left w:val="none" w:sz="0" w:space="0" w:color="auto"/>
                <w:bottom w:val="none" w:sz="0" w:space="0" w:color="auto"/>
                <w:right w:val="none" w:sz="0" w:space="0" w:color="auto"/>
              </w:divBdr>
              <w:divsChild>
                <w:div w:id="12557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02">
          <w:marLeft w:val="0"/>
          <w:marRight w:val="0"/>
          <w:marTop w:val="120"/>
          <w:marBottom w:val="0"/>
          <w:divBdr>
            <w:top w:val="single" w:sz="6" w:space="0" w:color="D5DDC6"/>
            <w:left w:val="single" w:sz="6" w:space="4" w:color="D5DDC6"/>
            <w:bottom w:val="single" w:sz="6" w:space="0" w:color="D5DDC6"/>
            <w:right w:val="single" w:sz="6" w:space="0" w:color="D5DDC6"/>
          </w:divBdr>
        </w:div>
        <w:div w:id="1243369266">
          <w:marLeft w:val="0"/>
          <w:marRight w:val="0"/>
          <w:marTop w:val="0"/>
          <w:marBottom w:val="120"/>
          <w:divBdr>
            <w:top w:val="single" w:sz="6" w:space="0" w:color="auto"/>
            <w:left w:val="single" w:sz="24" w:space="0" w:color="auto"/>
            <w:bottom w:val="single" w:sz="6" w:space="0" w:color="auto"/>
            <w:right w:val="single" w:sz="6" w:space="0" w:color="auto"/>
          </w:divBdr>
          <w:divsChild>
            <w:div w:id="42027836">
              <w:marLeft w:val="0"/>
              <w:marRight w:val="0"/>
              <w:marTop w:val="0"/>
              <w:marBottom w:val="0"/>
              <w:divBdr>
                <w:top w:val="none" w:sz="0" w:space="0" w:color="auto"/>
                <w:left w:val="none" w:sz="0" w:space="0" w:color="auto"/>
                <w:bottom w:val="none" w:sz="0" w:space="0" w:color="auto"/>
                <w:right w:val="none" w:sz="0" w:space="0" w:color="auto"/>
              </w:divBdr>
              <w:divsChild>
                <w:div w:id="5156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5197">
          <w:marLeft w:val="0"/>
          <w:marRight w:val="0"/>
          <w:marTop w:val="120"/>
          <w:marBottom w:val="0"/>
          <w:divBdr>
            <w:top w:val="single" w:sz="6" w:space="0" w:color="D5DDC6"/>
            <w:left w:val="single" w:sz="6" w:space="4" w:color="D5DDC6"/>
            <w:bottom w:val="single" w:sz="6" w:space="0" w:color="D5DDC6"/>
            <w:right w:val="single" w:sz="6" w:space="0" w:color="D5DDC6"/>
          </w:divBdr>
        </w:div>
        <w:div w:id="2073189805">
          <w:marLeft w:val="0"/>
          <w:marRight w:val="0"/>
          <w:marTop w:val="450"/>
          <w:marBottom w:val="0"/>
          <w:divBdr>
            <w:top w:val="none" w:sz="0" w:space="0" w:color="auto"/>
            <w:left w:val="none" w:sz="0" w:space="0" w:color="auto"/>
            <w:bottom w:val="none" w:sz="0" w:space="0" w:color="auto"/>
            <w:right w:val="none" w:sz="0" w:space="0" w:color="auto"/>
          </w:divBdr>
        </w:div>
      </w:divsChild>
    </w:div>
    <w:div w:id="858934173">
      <w:bodyDiv w:val="1"/>
      <w:marLeft w:val="0"/>
      <w:marRight w:val="0"/>
      <w:marTop w:val="0"/>
      <w:marBottom w:val="0"/>
      <w:divBdr>
        <w:top w:val="none" w:sz="0" w:space="0" w:color="auto"/>
        <w:left w:val="none" w:sz="0" w:space="0" w:color="auto"/>
        <w:bottom w:val="none" w:sz="0" w:space="0" w:color="auto"/>
        <w:right w:val="none" w:sz="0" w:space="0" w:color="auto"/>
      </w:divBdr>
    </w:div>
    <w:div w:id="893203357">
      <w:bodyDiv w:val="1"/>
      <w:marLeft w:val="0"/>
      <w:marRight w:val="0"/>
      <w:marTop w:val="0"/>
      <w:marBottom w:val="0"/>
      <w:divBdr>
        <w:top w:val="none" w:sz="0" w:space="0" w:color="auto"/>
        <w:left w:val="none" w:sz="0" w:space="0" w:color="auto"/>
        <w:bottom w:val="none" w:sz="0" w:space="0" w:color="auto"/>
        <w:right w:val="none" w:sz="0" w:space="0" w:color="auto"/>
      </w:divBdr>
    </w:div>
    <w:div w:id="900213063">
      <w:bodyDiv w:val="1"/>
      <w:marLeft w:val="0"/>
      <w:marRight w:val="0"/>
      <w:marTop w:val="0"/>
      <w:marBottom w:val="0"/>
      <w:divBdr>
        <w:top w:val="none" w:sz="0" w:space="0" w:color="auto"/>
        <w:left w:val="none" w:sz="0" w:space="0" w:color="auto"/>
        <w:bottom w:val="none" w:sz="0" w:space="0" w:color="auto"/>
        <w:right w:val="none" w:sz="0" w:space="0" w:color="auto"/>
      </w:divBdr>
    </w:div>
    <w:div w:id="923076157">
      <w:bodyDiv w:val="1"/>
      <w:marLeft w:val="0"/>
      <w:marRight w:val="0"/>
      <w:marTop w:val="0"/>
      <w:marBottom w:val="0"/>
      <w:divBdr>
        <w:top w:val="none" w:sz="0" w:space="0" w:color="auto"/>
        <w:left w:val="none" w:sz="0" w:space="0" w:color="auto"/>
        <w:bottom w:val="none" w:sz="0" w:space="0" w:color="auto"/>
        <w:right w:val="none" w:sz="0" w:space="0" w:color="auto"/>
      </w:divBdr>
    </w:div>
    <w:div w:id="950745123">
      <w:bodyDiv w:val="1"/>
      <w:marLeft w:val="0"/>
      <w:marRight w:val="0"/>
      <w:marTop w:val="0"/>
      <w:marBottom w:val="0"/>
      <w:divBdr>
        <w:top w:val="none" w:sz="0" w:space="0" w:color="auto"/>
        <w:left w:val="none" w:sz="0" w:space="0" w:color="auto"/>
        <w:bottom w:val="none" w:sz="0" w:space="0" w:color="auto"/>
        <w:right w:val="none" w:sz="0" w:space="0" w:color="auto"/>
      </w:divBdr>
      <w:divsChild>
        <w:div w:id="1786076348">
          <w:marLeft w:val="0"/>
          <w:marRight w:val="0"/>
          <w:marTop w:val="0"/>
          <w:marBottom w:val="120"/>
          <w:divBdr>
            <w:top w:val="single" w:sz="6" w:space="0" w:color="auto"/>
            <w:left w:val="single" w:sz="24" w:space="0" w:color="auto"/>
            <w:bottom w:val="single" w:sz="6" w:space="0" w:color="auto"/>
            <w:right w:val="single" w:sz="6" w:space="0" w:color="auto"/>
          </w:divBdr>
        </w:div>
      </w:divsChild>
    </w:div>
    <w:div w:id="962687251">
      <w:bodyDiv w:val="1"/>
      <w:marLeft w:val="0"/>
      <w:marRight w:val="0"/>
      <w:marTop w:val="0"/>
      <w:marBottom w:val="0"/>
      <w:divBdr>
        <w:top w:val="none" w:sz="0" w:space="0" w:color="auto"/>
        <w:left w:val="none" w:sz="0" w:space="0" w:color="auto"/>
        <w:bottom w:val="none" w:sz="0" w:space="0" w:color="auto"/>
        <w:right w:val="none" w:sz="0" w:space="0" w:color="auto"/>
      </w:divBdr>
    </w:div>
    <w:div w:id="965820331">
      <w:bodyDiv w:val="1"/>
      <w:marLeft w:val="0"/>
      <w:marRight w:val="0"/>
      <w:marTop w:val="0"/>
      <w:marBottom w:val="0"/>
      <w:divBdr>
        <w:top w:val="none" w:sz="0" w:space="0" w:color="auto"/>
        <w:left w:val="none" w:sz="0" w:space="0" w:color="auto"/>
        <w:bottom w:val="none" w:sz="0" w:space="0" w:color="auto"/>
        <w:right w:val="none" w:sz="0" w:space="0" w:color="auto"/>
      </w:divBdr>
      <w:divsChild>
        <w:div w:id="1370374900">
          <w:marLeft w:val="0"/>
          <w:marRight w:val="0"/>
          <w:marTop w:val="0"/>
          <w:marBottom w:val="120"/>
          <w:divBdr>
            <w:top w:val="single" w:sz="6" w:space="0" w:color="auto"/>
            <w:left w:val="single" w:sz="24" w:space="0" w:color="auto"/>
            <w:bottom w:val="single" w:sz="6" w:space="0" w:color="auto"/>
            <w:right w:val="single" w:sz="6" w:space="0" w:color="auto"/>
          </w:divBdr>
        </w:div>
      </w:divsChild>
    </w:div>
    <w:div w:id="990407072">
      <w:bodyDiv w:val="1"/>
      <w:marLeft w:val="0"/>
      <w:marRight w:val="0"/>
      <w:marTop w:val="0"/>
      <w:marBottom w:val="0"/>
      <w:divBdr>
        <w:top w:val="none" w:sz="0" w:space="0" w:color="auto"/>
        <w:left w:val="none" w:sz="0" w:space="0" w:color="auto"/>
        <w:bottom w:val="none" w:sz="0" w:space="0" w:color="auto"/>
        <w:right w:val="none" w:sz="0" w:space="0" w:color="auto"/>
      </w:divBdr>
      <w:divsChild>
        <w:div w:id="1868718805">
          <w:marLeft w:val="-300"/>
          <w:marRight w:val="-300"/>
          <w:marTop w:val="360"/>
          <w:marBottom w:val="360"/>
          <w:divBdr>
            <w:top w:val="none" w:sz="0" w:space="0" w:color="auto"/>
            <w:left w:val="none" w:sz="0" w:space="0" w:color="auto"/>
            <w:bottom w:val="none" w:sz="0" w:space="0" w:color="auto"/>
            <w:right w:val="none" w:sz="0" w:space="0" w:color="auto"/>
          </w:divBdr>
          <w:divsChild>
            <w:div w:id="51743126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04891506">
      <w:bodyDiv w:val="1"/>
      <w:marLeft w:val="0"/>
      <w:marRight w:val="0"/>
      <w:marTop w:val="0"/>
      <w:marBottom w:val="0"/>
      <w:divBdr>
        <w:top w:val="none" w:sz="0" w:space="0" w:color="auto"/>
        <w:left w:val="none" w:sz="0" w:space="0" w:color="auto"/>
        <w:bottom w:val="none" w:sz="0" w:space="0" w:color="auto"/>
        <w:right w:val="none" w:sz="0" w:space="0" w:color="auto"/>
      </w:divBdr>
      <w:divsChild>
        <w:div w:id="15875679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2412891">
      <w:bodyDiv w:val="1"/>
      <w:marLeft w:val="0"/>
      <w:marRight w:val="0"/>
      <w:marTop w:val="0"/>
      <w:marBottom w:val="0"/>
      <w:divBdr>
        <w:top w:val="none" w:sz="0" w:space="0" w:color="auto"/>
        <w:left w:val="none" w:sz="0" w:space="0" w:color="auto"/>
        <w:bottom w:val="none" w:sz="0" w:space="0" w:color="auto"/>
        <w:right w:val="none" w:sz="0" w:space="0" w:color="auto"/>
      </w:divBdr>
      <w:divsChild>
        <w:div w:id="1929195625">
          <w:marLeft w:val="-300"/>
          <w:marRight w:val="-300"/>
          <w:marTop w:val="360"/>
          <w:marBottom w:val="360"/>
          <w:divBdr>
            <w:top w:val="none" w:sz="0" w:space="0" w:color="auto"/>
            <w:left w:val="none" w:sz="0" w:space="0" w:color="auto"/>
            <w:bottom w:val="none" w:sz="0" w:space="0" w:color="auto"/>
            <w:right w:val="none" w:sz="0" w:space="0" w:color="auto"/>
          </w:divBdr>
          <w:divsChild>
            <w:div w:id="36255496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8629792">
      <w:bodyDiv w:val="1"/>
      <w:marLeft w:val="0"/>
      <w:marRight w:val="0"/>
      <w:marTop w:val="0"/>
      <w:marBottom w:val="0"/>
      <w:divBdr>
        <w:top w:val="none" w:sz="0" w:space="0" w:color="auto"/>
        <w:left w:val="none" w:sz="0" w:space="0" w:color="auto"/>
        <w:bottom w:val="none" w:sz="0" w:space="0" w:color="auto"/>
        <w:right w:val="none" w:sz="0" w:space="0" w:color="auto"/>
      </w:divBdr>
    </w:div>
    <w:div w:id="1092779935">
      <w:bodyDiv w:val="1"/>
      <w:marLeft w:val="0"/>
      <w:marRight w:val="0"/>
      <w:marTop w:val="0"/>
      <w:marBottom w:val="0"/>
      <w:divBdr>
        <w:top w:val="none" w:sz="0" w:space="0" w:color="auto"/>
        <w:left w:val="none" w:sz="0" w:space="0" w:color="auto"/>
        <w:bottom w:val="none" w:sz="0" w:space="0" w:color="auto"/>
        <w:right w:val="none" w:sz="0" w:space="0" w:color="auto"/>
      </w:divBdr>
    </w:div>
    <w:div w:id="1099175566">
      <w:bodyDiv w:val="1"/>
      <w:marLeft w:val="0"/>
      <w:marRight w:val="0"/>
      <w:marTop w:val="0"/>
      <w:marBottom w:val="0"/>
      <w:divBdr>
        <w:top w:val="none" w:sz="0" w:space="0" w:color="auto"/>
        <w:left w:val="none" w:sz="0" w:space="0" w:color="auto"/>
        <w:bottom w:val="none" w:sz="0" w:space="0" w:color="auto"/>
        <w:right w:val="none" w:sz="0" w:space="0" w:color="auto"/>
      </w:divBdr>
      <w:divsChild>
        <w:div w:id="1360350365">
          <w:marLeft w:val="547"/>
          <w:marRight w:val="0"/>
          <w:marTop w:val="200"/>
          <w:marBottom w:val="0"/>
          <w:divBdr>
            <w:top w:val="none" w:sz="0" w:space="0" w:color="auto"/>
            <w:left w:val="none" w:sz="0" w:space="0" w:color="auto"/>
            <w:bottom w:val="none" w:sz="0" w:space="0" w:color="auto"/>
            <w:right w:val="none" w:sz="0" w:space="0" w:color="auto"/>
          </w:divBdr>
        </w:div>
        <w:div w:id="1936547491">
          <w:marLeft w:val="547"/>
          <w:marRight w:val="0"/>
          <w:marTop w:val="200"/>
          <w:marBottom w:val="0"/>
          <w:divBdr>
            <w:top w:val="none" w:sz="0" w:space="0" w:color="auto"/>
            <w:left w:val="none" w:sz="0" w:space="0" w:color="auto"/>
            <w:bottom w:val="none" w:sz="0" w:space="0" w:color="auto"/>
            <w:right w:val="none" w:sz="0" w:space="0" w:color="auto"/>
          </w:divBdr>
        </w:div>
      </w:divsChild>
    </w:div>
    <w:div w:id="1105618317">
      <w:bodyDiv w:val="1"/>
      <w:marLeft w:val="0"/>
      <w:marRight w:val="0"/>
      <w:marTop w:val="0"/>
      <w:marBottom w:val="0"/>
      <w:divBdr>
        <w:top w:val="none" w:sz="0" w:space="0" w:color="auto"/>
        <w:left w:val="none" w:sz="0" w:space="0" w:color="auto"/>
        <w:bottom w:val="none" w:sz="0" w:space="0" w:color="auto"/>
        <w:right w:val="none" w:sz="0" w:space="0" w:color="auto"/>
      </w:divBdr>
    </w:div>
    <w:div w:id="1124153263">
      <w:bodyDiv w:val="1"/>
      <w:marLeft w:val="0"/>
      <w:marRight w:val="0"/>
      <w:marTop w:val="0"/>
      <w:marBottom w:val="0"/>
      <w:divBdr>
        <w:top w:val="none" w:sz="0" w:space="0" w:color="auto"/>
        <w:left w:val="none" w:sz="0" w:space="0" w:color="auto"/>
        <w:bottom w:val="none" w:sz="0" w:space="0" w:color="auto"/>
        <w:right w:val="none" w:sz="0" w:space="0" w:color="auto"/>
      </w:divBdr>
    </w:div>
    <w:div w:id="1125805055">
      <w:bodyDiv w:val="1"/>
      <w:marLeft w:val="0"/>
      <w:marRight w:val="0"/>
      <w:marTop w:val="0"/>
      <w:marBottom w:val="0"/>
      <w:divBdr>
        <w:top w:val="none" w:sz="0" w:space="0" w:color="auto"/>
        <w:left w:val="none" w:sz="0" w:space="0" w:color="auto"/>
        <w:bottom w:val="none" w:sz="0" w:space="0" w:color="auto"/>
        <w:right w:val="none" w:sz="0" w:space="0" w:color="auto"/>
      </w:divBdr>
    </w:div>
    <w:div w:id="1125931258">
      <w:bodyDiv w:val="1"/>
      <w:marLeft w:val="0"/>
      <w:marRight w:val="0"/>
      <w:marTop w:val="0"/>
      <w:marBottom w:val="0"/>
      <w:divBdr>
        <w:top w:val="none" w:sz="0" w:space="0" w:color="auto"/>
        <w:left w:val="none" w:sz="0" w:space="0" w:color="auto"/>
        <w:bottom w:val="none" w:sz="0" w:space="0" w:color="auto"/>
        <w:right w:val="none" w:sz="0" w:space="0" w:color="auto"/>
      </w:divBdr>
    </w:div>
    <w:div w:id="1128476931">
      <w:bodyDiv w:val="1"/>
      <w:marLeft w:val="0"/>
      <w:marRight w:val="0"/>
      <w:marTop w:val="0"/>
      <w:marBottom w:val="0"/>
      <w:divBdr>
        <w:top w:val="none" w:sz="0" w:space="0" w:color="auto"/>
        <w:left w:val="none" w:sz="0" w:space="0" w:color="auto"/>
        <w:bottom w:val="none" w:sz="0" w:space="0" w:color="auto"/>
        <w:right w:val="none" w:sz="0" w:space="0" w:color="auto"/>
      </w:divBdr>
    </w:div>
    <w:div w:id="1136336254">
      <w:bodyDiv w:val="1"/>
      <w:marLeft w:val="0"/>
      <w:marRight w:val="0"/>
      <w:marTop w:val="0"/>
      <w:marBottom w:val="0"/>
      <w:divBdr>
        <w:top w:val="none" w:sz="0" w:space="0" w:color="auto"/>
        <w:left w:val="none" w:sz="0" w:space="0" w:color="auto"/>
        <w:bottom w:val="none" w:sz="0" w:space="0" w:color="auto"/>
        <w:right w:val="none" w:sz="0" w:space="0" w:color="auto"/>
      </w:divBdr>
    </w:div>
    <w:div w:id="1182550784">
      <w:bodyDiv w:val="1"/>
      <w:marLeft w:val="0"/>
      <w:marRight w:val="0"/>
      <w:marTop w:val="0"/>
      <w:marBottom w:val="0"/>
      <w:divBdr>
        <w:top w:val="none" w:sz="0" w:space="0" w:color="auto"/>
        <w:left w:val="none" w:sz="0" w:space="0" w:color="auto"/>
        <w:bottom w:val="none" w:sz="0" w:space="0" w:color="auto"/>
        <w:right w:val="none" w:sz="0" w:space="0" w:color="auto"/>
      </w:divBdr>
    </w:div>
    <w:div w:id="1188375317">
      <w:bodyDiv w:val="1"/>
      <w:marLeft w:val="0"/>
      <w:marRight w:val="0"/>
      <w:marTop w:val="0"/>
      <w:marBottom w:val="0"/>
      <w:divBdr>
        <w:top w:val="none" w:sz="0" w:space="0" w:color="auto"/>
        <w:left w:val="none" w:sz="0" w:space="0" w:color="auto"/>
        <w:bottom w:val="none" w:sz="0" w:space="0" w:color="auto"/>
        <w:right w:val="none" w:sz="0" w:space="0" w:color="auto"/>
      </w:divBdr>
      <w:divsChild>
        <w:div w:id="18193455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2085203">
      <w:bodyDiv w:val="1"/>
      <w:marLeft w:val="0"/>
      <w:marRight w:val="0"/>
      <w:marTop w:val="0"/>
      <w:marBottom w:val="0"/>
      <w:divBdr>
        <w:top w:val="none" w:sz="0" w:space="0" w:color="auto"/>
        <w:left w:val="none" w:sz="0" w:space="0" w:color="auto"/>
        <w:bottom w:val="none" w:sz="0" w:space="0" w:color="auto"/>
        <w:right w:val="none" w:sz="0" w:space="0" w:color="auto"/>
      </w:divBdr>
    </w:div>
    <w:div w:id="1207839787">
      <w:bodyDiv w:val="1"/>
      <w:marLeft w:val="0"/>
      <w:marRight w:val="0"/>
      <w:marTop w:val="0"/>
      <w:marBottom w:val="0"/>
      <w:divBdr>
        <w:top w:val="none" w:sz="0" w:space="0" w:color="auto"/>
        <w:left w:val="none" w:sz="0" w:space="0" w:color="auto"/>
        <w:bottom w:val="none" w:sz="0" w:space="0" w:color="auto"/>
        <w:right w:val="none" w:sz="0" w:space="0" w:color="auto"/>
      </w:divBdr>
    </w:div>
    <w:div w:id="1259754607">
      <w:bodyDiv w:val="1"/>
      <w:marLeft w:val="0"/>
      <w:marRight w:val="0"/>
      <w:marTop w:val="0"/>
      <w:marBottom w:val="0"/>
      <w:divBdr>
        <w:top w:val="none" w:sz="0" w:space="0" w:color="auto"/>
        <w:left w:val="none" w:sz="0" w:space="0" w:color="auto"/>
        <w:bottom w:val="none" w:sz="0" w:space="0" w:color="auto"/>
        <w:right w:val="none" w:sz="0" w:space="0" w:color="auto"/>
      </w:divBdr>
    </w:div>
    <w:div w:id="1275820036">
      <w:bodyDiv w:val="1"/>
      <w:marLeft w:val="0"/>
      <w:marRight w:val="0"/>
      <w:marTop w:val="0"/>
      <w:marBottom w:val="0"/>
      <w:divBdr>
        <w:top w:val="none" w:sz="0" w:space="0" w:color="auto"/>
        <w:left w:val="none" w:sz="0" w:space="0" w:color="auto"/>
        <w:bottom w:val="none" w:sz="0" w:space="0" w:color="auto"/>
        <w:right w:val="none" w:sz="0" w:space="0" w:color="auto"/>
      </w:divBdr>
      <w:divsChild>
        <w:div w:id="144130795">
          <w:marLeft w:val="0"/>
          <w:marRight w:val="0"/>
          <w:marTop w:val="0"/>
          <w:marBottom w:val="0"/>
          <w:divBdr>
            <w:top w:val="none" w:sz="0" w:space="0" w:color="auto"/>
            <w:left w:val="single" w:sz="24" w:space="9" w:color="04AA6D"/>
            <w:bottom w:val="none" w:sz="0" w:space="0" w:color="auto"/>
            <w:right w:val="none" w:sz="0" w:space="0" w:color="auto"/>
          </w:divBdr>
        </w:div>
      </w:divsChild>
    </w:div>
    <w:div w:id="1286346864">
      <w:bodyDiv w:val="1"/>
      <w:marLeft w:val="0"/>
      <w:marRight w:val="0"/>
      <w:marTop w:val="0"/>
      <w:marBottom w:val="0"/>
      <w:divBdr>
        <w:top w:val="none" w:sz="0" w:space="0" w:color="auto"/>
        <w:left w:val="none" w:sz="0" w:space="0" w:color="auto"/>
        <w:bottom w:val="none" w:sz="0" w:space="0" w:color="auto"/>
        <w:right w:val="none" w:sz="0" w:space="0" w:color="auto"/>
      </w:divBdr>
    </w:div>
    <w:div w:id="1323310268">
      <w:bodyDiv w:val="1"/>
      <w:marLeft w:val="0"/>
      <w:marRight w:val="0"/>
      <w:marTop w:val="0"/>
      <w:marBottom w:val="0"/>
      <w:divBdr>
        <w:top w:val="none" w:sz="0" w:space="0" w:color="auto"/>
        <w:left w:val="none" w:sz="0" w:space="0" w:color="auto"/>
        <w:bottom w:val="none" w:sz="0" w:space="0" w:color="auto"/>
        <w:right w:val="none" w:sz="0" w:space="0" w:color="auto"/>
      </w:divBdr>
    </w:div>
    <w:div w:id="1336424146">
      <w:bodyDiv w:val="1"/>
      <w:marLeft w:val="0"/>
      <w:marRight w:val="0"/>
      <w:marTop w:val="0"/>
      <w:marBottom w:val="0"/>
      <w:divBdr>
        <w:top w:val="none" w:sz="0" w:space="0" w:color="auto"/>
        <w:left w:val="none" w:sz="0" w:space="0" w:color="auto"/>
        <w:bottom w:val="none" w:sz="0" w:space="0" w:color="auto"/>
        <w:right w:val="none" w:sz="0" w:space="0" w:color="auto"/>
      </w:divBdr>
    </w:div>
    <w:div w:id="1351297526">
      <w:bodyDiv w:val="1"/>
      <w:marLeft w:val="0"/>
      <w:marRight w:val="0"/>
      <w:marTop w:val="0"/>
      <w:marBottom w:val="0"/>
      <w:divBdr>
        <w:top w:val="none" w:sz="0" w:space="0" w:color="auto"/>
        <w:left w:val="none" w:sz="0" w:space="0" w:color="auto"/>
        <w:bottom w:val="none" w:sz="0" w:space="0" w:color="auto"/>
        <w:right w:val="none" w:sz="0" w:space="0" w:color="auto"/>
      </w:divBdr>
      <w:divsChild>
        <w:div w:id="1168666424">
          <w:marLeft w:val="0"/>
          <w:marRight w:val="0"/>
          <w:marTop w:val="0"/>
          <w:marBottom w:val="150"/>
          <w:divBdr>
            <w:top w:val="none" w:sz="0" w:space="0" w:color="auto"/>
            <w:left w:val="none" w:sz="0" w:space="0" w:color="auto"/>
            <w:bottom w:val="none" w:sz="0" w:space="0" w:color="auto"/>
            <w:right w:val="none" w:sz="0" w:space="0" w:color="auto"/>
          </w:divBdr>
        </w:div>
      </w:divsChild>
    </w:div>
    <w:div w:id="1357579915">
      <w:bodyDiv w:val="1"/>
      <w:marLeft w:val="0"/>
      <w:marRight w:val="0"/>
      <w:marTop w:val="0"/>
      <w:marBottom w:val="0"/>
      <w:divBdr>
        <w:top w:val="none" w:sz="0" w:space="0" w:color="auto"/>
        <w:left w:val="none" w:sz="0" w:space="0" w:color="auto"/>
        <w:bottom w:val="none" w:sz="0" w:space="0" w:color="auto"/>
        <w:right w:val="none" w:sz="0" w:space="0" w:color="auto"/>
      </w:divBdr>
      <w:divsChild>
        <w:div w:id="2029477363">
          <w:marLeft w:val="0"/>
          <w:marRight w:val="0"/>
          <w:marTop w:val="0"/>
          <w:marBottom w:val="0"/>
          <w:divBdr>
            <w:top w:val="none" w:sz="0" w:space="0" w:color="auto"/>
            <w:left w:val="none" w:sz="0" w:space="0" w:color="auto"/>
            <w:bottom w:val="none" w:sz="0" w:space="0" w:color="auto"/>
            <w:right w:val="none" w:sz="0" w:space="0" w:color="auto"/>
          </w:divBdr>
        </w:div>
      </w:divsChild>
    </w:div>
    <w:div w:id="1358430969">
      <w:bodyDiv w:val="1"/>
      <w:marLeft w:val="0"/>
      <w:marRight w:val="0"/>
      <w:marTop w:val="0"/>
      <w:marBottom w:val="0"/>
      <w:divBdr>
        <w:top w:val="none" w:sz="0" w:space="0" w:color="auto"/>
        <w:left w:val="none" w:sz="0" w:space="0" w:color="auto"/>
        <w:bottom w:val="none" w:sz="0" w:space="0" w:color="auto"/>
        <w:right w:val="none" w:sz="0" w:space="0" w:color="auto"/>
      </w:divBdr>
      <w:divsChild>
        <w:div w:id="3670236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58697052">
      <w:bodyDiv w:val="1"/>
      <w:marLeft w:val="0"/>
      <w:marRight w:val="0"/>
      <w:marTop w:val="0"/>
      <w:marBottom w:val="0"/>
      <w:divBdr>
        <w:top w:val="none" w:sz="0" w:space="0" w:color="auto"/>
        <w:left w:val="none" w:sz="0" w:space="0" w:color="auto"/>
        <w:bottom w:val="none" w:sz="0" w:space="0" w:color="auto"/>
        <w:right w:val="none" w:sz="0" w:space="0" w:color="auto"/>
      </w:divBdr>
    </w:div>
    <w:div w:id="1359623354">
      <w:bodyDiv w:val="1"/>
      <w:marLeft w:val="0"/>
      <w:marRight w:val="0"/>
      <w:marTop w:val="0"/>
      <w:marBottom w:val="0"/>
      <w:divBdr>
        <w:top w:val="none" w:sz="0" w:space="0" w:color="auto"/>
        <w:left w:val="none" w:sz="0" w:space="0" w:color="auto"/>
        <w:bottom w:val="none" w:sz="0" w:space="0" w:color="auto"/>
        <w:right w:val="none" w:sz="0" w:space="0" w:color="auto"/>
      </w:divBdr>
      <w:divsChild>
        <w:div w:id="1154417629">
          <w:marLeft w:val="0"/>
          <w:marRight w:val="0"/>
          <w:marTop w:val="0"/>
          <w:marBottom w:val="0"/>
          <w:divBdr>
            <w:top w:val="none" w:sz="0" w:space="0" w:color="auto"/>
            <w:left w:val="none" w:sz="0" w:space="0" w:color="auto"/>
            <w:bottom w:val="none" w:sz="0" w:space="0" w:color="auto"/>
            <w:right w:val="none" w:sz="0" w:space="0" w:color="auto"/>
          </w:divBdr>
        </w:div>
      </w:divsChild>
    </w:div>
    <w:div w:id="1381786962">
      <w:bodyDiv w:val="1"/>
      <w:marLeft w:val="0"/>
      <w:marRight w:val="0"/>
      <w:marTop w:val="0"/>
      <w:marBottom w:val="0"/>
      <w:divBdr>
        <w:top w:val="none" w:sz="0" w:space="0" w:color="auto"/>
        <w:left w:val="none" w:sz="0" w:space="0" w:color="auto"/>
        <w:bottom w:val="none" w:sz="0" w:space="0" w:color="auto"/>
        <w:right w:val="none" w:sz="0" w:space="0" w:color="auto"/>
      </w:divBdr>
      <w:divsChild>
        <w:div w:id="1611860898">
          <w:marLeft w:val="-480"/>
          <w:marRight w:val="-480"/>
          <w:marTop w:val="360"/>
          <w:marBottom w:val="360"/>
          <w:divBdr>
            <w:top w:val="none" w:sz="0" w:space="0" w:color="auto"/>
            <w:left w:val="none" w:sz="0" w:space="0" w:color="auto"/>
            <w:bottom w:val="none" w:sz="0" w:space="0" w:color="auto"/>
            <w:right w:val="none" w:sz="0" w:space="0" w:color="auto"/>
          </w:divBdr>
        </w:div>
      </w:divsChild>
    </w:div>
    <w:div w:id="1387221183">
      <w:bodyDiv w:val="1"/>
      <w:marLeft w:val="0"/>
      <w:marRight w:val="0"/>
      <w:marTop w:val="0"/>
      <w:marBottom w:val="0"/>
      <w:divBdr>
        <w:top w:val="none" w:sz="0" w:space="0" w:color="auto"/>
        <w:left w:val="none" w:sz="0" w:space="0" w:color="auto"/>
        <w:bottom w:val="none" w:sz="0" w:space="0" w:color="auto"/>
        <w:right w:val="none" w:sz="0" w:space="0" w:color="auto"/>
      </w:divBdr>
      <w:divsChild>
        <w:div w:id="1565724247">
          <w:marLeft w:val="-300"/>
          <w:marRight w:val="-300"/>
          <w:marTop w:val="360"/>
          <w:marBottom w:val="360"/>
          <w:divBdr>
            <w:top w:val="none" w:sz="0" w:space="0" w:color="auto"/>
            <w:left w:val="none" w:sz="0" w:space="0" w:color="auto"/>
            <w:bottom w:val="none" w:sz="0" w:space="0" w:color="auto"/>
            <w:right w:val="none" w:sz="0" w:space="0" w:color="auto"/>
          </w:divBdr>
          <w:divsChild>
            <w:div w:id="1636445073">
              <w:marLeft w:val="0"/>
              <w:marRight w:val="0"/>
              <w:marTop w:val="0"/>
              <w:marBottom w:val="0"/>
              <w:divBdr>
                <w:top w:val="none" w:sz="0" w:space="0" w:color="auto"/>
                <w:left w:val="single" w:sz="24" w:space="9" w:color="04AA6D"/>
                <w:bottom w:val="none" w:sz="0" w:space="0" w:color="auto"/>
                <w:right w:val="none" w:sz="0" w:space="0" w:color="auto"/>
              </w:divBdr>
            </w:div>
          </w:divsChild>
        </w:div>
        <w:div w:id="1993750719">
          <w:marLeft w:val="-300"/>
          <w:marRight w:val="-300"/>
          <w:marTop w:val="360"/>
          <w:marBottom w:val="360"/>
          <w:divBdr>
            <w:top w:val="none" w:sz="0" w:space="0" w:color="auto"/>
            <w:left w:val="none" w:sz="0" w:space="0" w:color="auto"/>
            <w:bottom w:val="none" w:sz="0" w:space="0" w:color="auto"/>
            <w:right w:val="none" w:sz="0" w:space="0" w:color="auto"/>
          </w:divBdr>
          <w:divsChild>
            <w:div w:id="459761928">
              <w:marLeft w:val="0"/>
              <w:marRight w:val="0"/>
              <w:marTop w:val="0"/>
              <w:marBottom w:val="0"/>
              <w:divBdr>
                <w:top w:val="none" w:sz="0" w:space="0" w:color="auto"/>
                <w:left w:val="single" w:sz="24" w:space="9" w:color="04AA6D"/>
                <w:bottom w:val="none" w:sz="0" w:space="0" w:color="auto"/>
                <w:right w:val="none" w:sz="0" w:space="0" w:color="auto"/>
              </w:divBdr>
            </w:div>
          </w:divsChild>
        </w:div>
        <w:div w:id="1952711582">
          <w:marLeft w:val="-300"/>
          <w:marRight w:val="-300"/>
          <w:marTop w:val="360"/>
          <w:marBottom w:val="360"/>
          <w:divBdr>
            <w:top w:val="none" w:sz="0" w:space="0" w:color="auto"/>
            <w:left w:val="none" w:sz="0" w:space="0" w:color="auto"/>
            <w:bottom w:val="none" w:sz="0" w:space="0" w:color="auto"/>
            <w:right w:val="none" w:sz="0" w:space="0" w:color="auto"/>
          </w:divBdr>
          <w:divsChild>
            <w:div w:id="233400377">
              <w:marLeft w:val="0"/>
              <w:marRight w:val="0"/>
              <w:marTop w:val="0"/>
              <w:marBottom w:val="0"/>
              <w:divBdr>
                <w:top w:val="none" w:sz="0" w:space="0" w:color="auto"/>
                <w:left w:val="single" w:sz="24" w:space="9" w:color="04AA6D"/>
                <w:bottom w:val="none" w:sz="0" w:space="0" w:color="auto"/>
                <w:right w:val="none" w:sz="0" w:space="0" w:color="auto"/>
              </w:divBdr>
            </w:div>
          </w:divsChild>
        </w:div>
        <w:div w:id="1385760565">
          <w:marLeft w:val="-300"/>
          <w:marRight w:val="-300"/>
          <w:marTop w:val="360"/>
          <w:marBottom w:val="360"/>
          <w:divBdr>
            <w:top w:val="none" w:sz="0" w:space="0" w:color="auto"/>
            <w:left w:val="none" w:sz="0" w:space="0" w:color="auto"/>
            <w:bottom w:val="none" w:sz="0" w:space="0" w:color="auto"/>
            <w:right w:val="none" w:sz="0" w:space="0" w:color="auto"/>
          </w:divBdr>
          <w:divsChild>
            <w:div w:id="1197697931">
              <w:marLeft w:val="0"/>
              <w:marRight w:val="0"/>
              <w:marTop w:val="0"/>
              <w:marBottom w:val="0"/>
              <w:divBdr>
                <w:top w:val="none" w:sz="0" w:space="0" w:color="auto"/>
                <w:left w:val="single" w:sz="24" w:space="9" w:color="04AA6D"/>
                <w:bottom w:val="none" w:sz="0" w:space="0" w:color="auto"/>
                <w:right w:val="none" w:sz="0" w:space="0" w:color="auto"/>
              </w:divBdr>
            </w:div>
          </w:divsChild>
        </w:div>
        <w:div w:id="334460748">
          <w:marLeft w:val="-300"/>
          <w:marRight w:val="-300"/>
          <w:marTop w:val="360"/>
          <w:marBottom w:val="360"/>
          <w:divBdr>
            <w:top w:val="none" w:sz="0" w:space="0" w:color="auto"/>
            <w:left w:val="none" w:sz="0" w:space="0" w:color="auto"/>
            <w:bottom w:val="none" w:sz="0" w:space="0" w:color="auto"/>
            <w:right w:val="none" w:sz="0" w:space="0" w:color="auto"/>
          </w:divBdr>
          <w:divsChild>
            <w:div w:id="15973926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91149124">
      <w:bodyDiv w:val="1"/>
      <w:marLeft w:val="0"/>
      <w:marRight w:val="0"/>
      <w:marTop w:val="0"/>
      <w:marBottom w:val="0"/>
      <w:divBdr>
        <w:top w:val="none" w:sz="0" w:space="0" w:color="auto"/>
        <w:left w:val="none" w:sz="0" w:space="0" w:color="auto"/>
        <w:bottom w:val="none" w:sz="0" w:space="0" w:color="auto"/>
        <w:right w:val="none" w:sz="0" w:space="0" w:color="auto"/>
      </w:divBdr>
      <w:divsChild>
        <w:div w:id="984773714">
          <w:marLeft w:val="0"/>
          <w:marRight w:val="0"/>
          <w:marTop w:val="0"/>
          <w:marBottom w:val="120"/>
          <w:divBdr>
            <w:top w:val="single" w:sz="6" w:space="0" w:color="auto"/>
            <w:left w:val="single" w:sz="24" w:space="0" w:color="auto"/>
            <w:bottom w:val="single" w:sz="6" w:space="0" w:color="auto"/>
            <w:right w:val="single" w:sz="6" w:space="0" w:color="auto"/>
          </w:divBdr>
        </w:div>
        <w:div w:id="138105603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3699709">
      <w:bodyDiv w:val="1"/>
      <w:marLeft w:val="0"/>
      <w:marRight w:val="0"/>
      <w:marTop w:val="0"/>
      <w:marBottom w:val="0"/>
      <w:divBdr>
        <w:top w:val="none" w:sz="0" w:space="0" w:color="auto"/>
        <w:left w:val="none" w:sz="0" w:space="0" w:color="auto"/>
        <w:bottom w:val="none" w:sz="0" w:space="0" w:color="auto"/>
        <w:right w:val="none" w:sz="0" w:space="0" w:color="auto"/>
      </w:divBdr>
    </w:div>
    <w:div w:id="1453943802">
      <w:bodyDiv w:val="1"/>
      <w:marLeft w:val="0"/>
      <w:marRight w:val="0"/>
      <w:marTop w:val="0"/>
      <w:marBottom w:val="0"/>
      <w:divBdr>
        <w:top w:val="none" w:sz="0" w:space="0" w:color="auto"/>
        <w:left w:val="none" w:sz="0" w:space="0" w:color="auto"/>
        <w:bottom w:val="none" w:sz="0" w:space="0" w:color="auto"/>
        <w:right w:val="none" w:sz="0" w:space="0" w:color="auto"/>
      </w:divBdr>
      <w:divsChild>
        <w:div w:id="847719533">
          <w:marLeft w:val="-300"/>
          <w:marRight w:val="-300"/>
          <w:marTop w:val="360"/>
          <w:marBottom w:val="360"/>
          <w:divBdr>
            <w:top w:val="none" w:sz="0" w:space="0" w:color="auto"/>
            <w:left w:val="none" w:sz="0" w:space="0" w:color="auto"/>
            <w:bottom w:val="none" w:sz="0" w:space="0" w:color="auto"/>
            <w:right w:val="none" w:sz="0" w:space="0" w:color="auto"/>
          </w:divBdr>
          <w:divsChild>
            <w:div w:id="17536991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86387321">
      <w:bodyDiv w:val="1"/>
      <w:marLeft w:val="0"/>
      <w:marRight w:val="0"/>
      <w:marTop w:val="0"/>
      <w:marBottom w:val="0"/>
      <w:divBdr>
        <w:top w:val="none" w:sz="0" w:space="0" w:color="auto"/>
        <w:left w:val="none" w:sz="0" w:space="0" w:color="auto"/>
        <w:bottom w:val="none" w:sz="0" w:space="0" w:color="auto"/>
        <w:right w:val="none" w:sz="0" w:space="0" w:color="auto"/>
      </w:divBdr>
    </w:div>
    <w:div w:id="1499887980">
      <w:bodyDiv w:val="1"/>
      <w:marLeft w:val="0"/>
      <w:marRight w:val="0"/>
      <w:marTop w:val="0"/>
      <w:marBottom w:val="0"/>
      <w:divBdr>
        <w:top w:val="none" w:sz="0" w:space="0" w:color="auto"/>
        <w:left w:val="none" w:sz="0" w:space="0" w:color="auto"/>
        <w:bottom w:val="none" w:sz="0" w:space="0" w:color="auto"/>
        <w:right w:val="none" w:sz="0" w:space="0" w:color="auto"/>
      </w:divBdr>
      <w:divsChild>
        <w:div w:id="422994997">
          <w:marLeft w:val="0"/>
          <w:marRight w:val="0"/>
          <w:marTop w:val="0"/>
          <w:marBottom w:val="0"/>
          <w:divBdr>
            <w:top w:val="none" w:sz="0" w:space="0" w:color="auto"/>
            <w:left w:val="none" w:sz="0" w:space="0" w:color="auto"/>
            <w:bottom w:val="none" w:sz="0" w:space="0" w:color="auto"/>
            <w:right w:val="none" w:sz="0" w:space="0" w:color="auto"/>
          </w:divBdr>
        </w:div>
      </w:divsChild>
    </w:div>
    <w:div w:id="1507983673">
      <w:bodyDiv w:val="1"/>
      <w:marLeft w:val="0"/>
      <w:marRight w:val="0"/>
      <w:marTop w:val="0"/>
      <w:marBottom w:val="0"/>
      <w:divBdr>
        <w:top w:val="none" w:sz="0" w:space="0" w:color="auto"/>
        <w:left w:val="none" w:sz="0" w:space="0" w:color="auto"/>
        <w:bottom w:val="none" w:sz="0" w:space="0" w:color="auto"/>
        <w:right w:val="none" w:sz="0" w:space="0" w:color="auto"/>
      </w:divBdr>
    </w:div>
    <w:div w:id="1525821673">
      <w:bodyDiv w:val="1"/>
      <w:marLeft w:val="0"/>
      <w:marRight w:val="0"/>
      <w:marTop w:val="0"/>
      <w:marBottom w:val="0"/>
      <w:divBdr>
        <w:top w:val="none" w:sz="0" w:space="0" w:color="auto"/>
        <w:left w:val="none" w:sz="0" w:space="0" w:color="auto"/>
        <w:bottom w:val="none" w:sz="0" w:space="0" w:color="auto"/>
        <w:right w:val="none" w:sz="0" w:space="0" w:color="auto"/>
      </w:divBdr>
      <w:divsChild>
        <w:div w:id="1807116825">
          <w:marLeft w:val="0"/>
          <w:marRight w:val="0"/>
          <w:marTop w:val="0"/>
          <w:marBottom w:val="0"/>
          <w:divBdr>
            <w:top w:val="none" w:sz="0" w:space="0" w:color="auto"/>
            <w:left w:val="single" w:sz="24" w:space="9" w:color="04AA6D"/>
            <w:bottom w:val="none" w:sz="0" w:space="0" w:color="auto"/>
            <w:right w:val="none" w:sz="0" w:space="0" w:color="auto"/>
          </w:divBdr>
        </w:div>
      </w:divsChild>
    </w:div>
    <w:div w:id="1558935702">
      <w:bodyDiv w:val="1"/>
      <w:marLeft w:val="0"/>
      <w:marRight w:val="0"/>
      <w:marTop w:val="0"/>
      <w:marBottom w:val="0"/>
      <w:divBdr>
        <w:top w:val="none" w:sz="0" w:space="0" w:color="auto"/>
        <w:left w:val="none" w:sz="0" w:space="0" w:color="auto"/>
        <w:bottom w:val="none" w:sz="0" w:space="0" w:color="auto"/>
        <w:right w:val="none" w:sz="0" w:space="0" w:color="auto"/>
      </w:divBdr>
    </w:div>
    <w:div w:id="1574393013">
      <w:bodyDiv w:val="1"/>
      <w:marLeft w:val="0"/>
      <w:marRight w:val="0"/>
      <w:marTop w:val="0"/>
      <w:marBottom w:val="0"/>
      <w:divBdr>
        <w:top w:val="none" w:sz="0" w:space="0" w:color="auto"/>
        <w:left w:val="none" w:sz="0" w:space="0" w:color="auto"/>
        <w:bottom w:val="none" w:sz="0" w:space="0" w:color="auto"/>
        <w:right w:val="none" w:sz="0" w:space="0" w:color="auto"/>
      </w:divBdr>
    </w:div>
    <w:div w:id="1599830084">
      <w:bodyDiv w:val="1"/>
      <w:marLeft w:val="0"/>
      <w:marRight w:val="0"/>
      <w:marTop w:val="0"/>
      <w:marBottom w:val="0"/>
      <w:divBdr>
        <w:top w:val="none" w:sz="0" w:space="0" w:color="auto"/>
        <w:left w:val="none" w:sz="0" w:space="0" w:color="auto"/>
        <w:bottom w:val="none" w:sz="0" w:space="0" w:color="auto"/>
        <w:right w:val="none" w:sz="0" w:space="0" w:color="auto"/>
      </w:divBdr>
      <w:divsChild>
        <w:div w:id="270552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9724777">
      <w:bodyDiv w:val="1"/>
      <w:marLeft w:val="0"/>
      <w:marRight w:val="0"/>
      <w:marTop w:val="0"/>
      <w:marBottom w:val="0"/>
      <w:divBdr>
        <w:top w:val="none" w:sz="0" w:space="0" w:color="auto"/>
        <w:left w:val="none" w:sz="0" w:space="0" w:color="auto"/>
        <w:bottom w:val="none" w:sz="0" w:space="0" w:color="auto"/>
        <w:right w:val="none" w:sz="0" w:space="0" w:color="auto"/>
      </w:divBdr>
      <w:divsChild>
        <w:div w:id="18080891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646011436">
      <w:bodyDiv w:val="1"/>
      <w:marLeft w:val="0"/>
      <w:marRight w:val="0"/>
      <w:marTop w:val="0"/>
      <w:marBottom w:val="0"/>
      <w:divBdr>
        <w:top w:val="none" w:sz="0" w:space="0" w:color="auto"/>
        <w:left w:val="none" w:sz="0" w:space="0" w:color="auto"/>
        <w:bottom w:val="none" w:sz="0" w:space="0" w:color="auto"/>
        <w:right w:val="none" w:sz="0" w:space="0" w:color="auto"/>
      </w:divBdr>
      <w:divsChild>
        <w:div w:id="31569174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5259696">
      <w:bodyDiv w:val="1"/>
      <w:marLeft w:val="0"/>
      <w:marRight w:val="0"/>
      <w:marTop w:val="0"/>
      <w:marBottom w:val="0"/>
      <w:divBdr>
        <w:top w:val="none" w:sz="0" w:space="0" w:color="auto"/>
        <w:left w:val="none" w:sz="0" w:space="0" w:color="auto"/>
        <w:bottom w:val="none" w:sz="0" w:space="0" w:color="auto"/>
        <w:right w:val="none" w:sz="0" w:space="0" w:color="auto"/>
      </w:divBdr>
    </w:div>
    <w:div w:id="1679771545">
      <w:bodyDiv w:val="1"/>
      <w:marLeft w:val="0"/>
      <w:marRight w:val="0"/>
      <w:marTop w:val="0"/>
      <w:marBottom w:val="0"/>
      <w:divBdr>
        <w:top w:val="none" w:sz="0" w:space="0" w:color="auto"/>
        <w:left w:val="none" w:sz="0" w:space="0" w:color="auto"/>
        <w:bottom w:val="none" w:sz="0" w:space="0" w:color="auto"/>
        <w:right w:val="none" w:sz="0" w:space="0" w:color="auto"/>
      </w:divBdr>
      <w:divsChild>
        <w:div w:id="1311323109">
          <w:marLeft w:val="0"/>
          <w:marRight w:val="0"/>
          <w:marTop w:val="0"/>
          <w:marBottom w:val="0"/>
          <w:divBdr>
            <w:top w:val="none" w:sz="0" w:space="0" w:color="auto"/>
            <w:left w:val="none" w:sz="0" w:space="0" w:color="auto"/>
            <w:bottom w:val="none" w:sz="0" w:space="0" w:color="auto"/>
            <w:right w:val="none" w:sz="0" w:space="0" w:color="auto"/>
          </w:divBdr>
        </w:div>
      </w:divsChild>
    </w:div>
    <w:div w:id="1697080824">
      <w:bodyDiv w:val="1"/>
      <w:marLeft w:val="0"/>
      <w:marRight w:val="0"/>
      <w:marTop w:val="0"/>
      <w:marBottom w:val="0"/>
      <w:divBdr>
        <w:top w:val="none" w:sz="0" w:space="0" w:color="auto"/>
        <w:left w:val="none" w:sz="0" w:space="0" w:color="auto"/>
        <w:bottom w:val="none" w:sz="0" w:space="0" w:color="auto"/>
        <w:right w:val="none" w:sz="0" w:space="0" w:color="auto"/>
      </w:divBdr>
    </w:div>
    <w:div w:id="1737505584">
      <w:bodyDiv w:val="1"/>
      <w:marLeft w:val="0"/>
      <w:marRight w:val="0"/>
      <w:marTop w:val="0"/>
      <w:marBottom w:val="0"/>
      <w:divBdr>
        <w:top w:val="none" w:sz="0" w:space="0" w:color="auto"/>
        <w:left w:val="none" w:sz="0" w:space="0" w:color="auto"/>
        <w:bottom w:val="none" w:sz="0" w:space="0" w:color="auto"/>
        <w:right w:val="none" w:sz="0" w:space="0" w:color="auto"/>
      </w:divBdr>
    </w:div>
    <w:div w:id="1743485110">
      <w:bodyDiv w:val="1"/>
      <w:marLeft w:val="0"/>
      <w:marRight w:val="0"/>
      <w:marTop w:val="0"/>
      <w:marBottom w:val="0"/>
      <w:divBdr>
        <w:top w:val="none" w:sz="0" w:space="0" w:color="auto"/>
        <w:left w:val="none" w:sz="0" w:space="0" w:color="auto"/>
        <w:bottom w:val="none" w:sz="0" w:space="0" w:color="auto"/>
        <w:right w:val="none" w:sz="0" w:space="0" w:color="auto"/>
      </w:divBdr>
    </w:div>
    <w:div w:id="1827697592">
      <w:bodyDiv w:val="1"/>
      <w:marLeft w:val="0"/>
      <w:marRight w:val="0"/>
      <w:marTop w:val="0"/>
      <w:marBottom w:val="0"/>
      <w:divBdr>
        <w:top w:val="none" w:sz="0" w:space="0" w:color="auto"/>
        <w:left w:val="none" w:sz="0" w:space="0" w:color="auto"/>
        <w:bottom w:val="none" w:sz="0" w:space="0" w:color="auto"/>
        <w:right w:val="none" w:sz="0" w:space="0" w:color="auto"/>
      </w:divBdr>
      <w:divsChild>
        <w:div w:id="9920992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55800530">
      <w:bodyDiv w:val="1"/>
      <w:marLeft w:val="0"/>
      <w:marRight w:val="0"/>
      <w:marTop w:val="0"/>
      <w:marBottom w:val="0"/>
      <w:divBdr>
        <w:top w:val="none" w:sz="0" w:space="0" w:color="auto"/>
        <w:left w:val="none" w:sz="0" w:space="0" w:color="auto"/>
        <w:bottom w:val="none" w:sz="0" w:space="0" w:color="auto"/>
        <w:right w:val="none" w:sz="0" w:space="0" w:color="auto"/>
      </w:divBdr>
    </w:div>
    <w:div w:id="1867790385">
      <w:bodyDiv w:val="1"/>
      <w:marLeft w:val="0"/>
      <w:marRight w:val="0"/>
      <w:marTop w:val="0"/>
      <w:marBottom w:val="0"/>
      <w:divBdr>
        <w:top w:val="none" w:sz="0" w:space="0" w:color="auto"/>
        <w:left w:val="none" w:sz="0" w:space="0" w:color="auto"/>
        <w:bottom w:val="none" w:sz="0" w:space="0" w:color="auto"/>
        <w:right w:val="none" w:sz="0" w:space="0" w:color="auto"/>
      </w:divBdr>
    </w:div>
    <w:div w:id="1872718151">
      <w:bodyDiv w:val="1"/>
      <w:marLeft w:val="0"/>
      <w:marRight w:val="0"/>
      <w:marTop w:val="0"/>
      <w:marBottom w:val="0"/>
      <w:divBdr>
        <w:top w:val="none" w:sz="0" w:space="0" w:color="auto"/>
        <w:left w:val="none" w:sz="0" w:space="0" w:color="auto"/>
        <w:bottom w:val="none" w:sz="0" w:space="0" w:color="auto"/>
        <w:right w:val="none" w:sz="0" w:space="0" w:color="auto"/>
      </w:divBdr>
      <w:divsChild>
        <w:div w:id="1695768936">
          <w:marLeft w:val="0"/>
          <w:marRight w:val="0"/>
          <w:marTop w:val="150"/>
          <w:marBottom w:val="150"/>
          <w:divBdr>
            <w:top w:val="none" w:sz="0" w:space="0" w:color="auto"/>
            <w:left w:val="none" w:sz="0" w:space="0" w:color="auto"/>
            <w:bottom w:val="none" w:sz="0" w:space="0" w:color="auto"/>
            <w:right w:val="none" w:sz="0" w:space="0" w:color="auto"/>
          </w:divBdr>
          <w:divsChild>
            <w:div w:id="910189961">
              <w:marLeft w:val="0"/>
              <w:marRight w:val="0"/>
              <w:marTop w:val="100"/>
              <w:marBottom w:val="100"/>
              <w:divBdr>
                <w:top w:val="none" w:sz="0" w:space="0" w:color="auto"/>
                <w:left w:val="none" w:sz="0" w:space="0" w:color="auto"/>
                <w:bottom w:val="none" w:sz="0" w:space="0" w:color="auto"/>
                <w:right w:val="none" w:sz="0" w:space="0" w:color="auto"/>
              </w:divBdr>
              <w:divsChild>
                <w:div w:id="395016138">
                  <w:marLeft w:val="0"/>
                  <w:marRight w:val="0"/>
                  <w:marTop w:val="0"/>
                  <w:marBottom w:val="0"/>
                  <w:divBdr>
                    <w:top w:val="none" w:sz="0" w:space="0" w:color="auto"/>
                    <w:left w:val="none" w:sz="0" w:space="0" w:color="auto"/>
                    <w:bottom w:val="none" w:sz="0" w:space="0" w:color="auto"/>
                    <w:right w:val="none" w:sz="0" w:space="0" w:color="auto"/>
                  </w:divBdr>
                  <w:divsChild>
                    <w:div w:id="1048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68727">
      <w:bodyDiv w:val="1"/>
      <w:marLeft w:val="0"/>
      <w:marRight w:val="0"/>
      <w:marTop w:val="0"/>
      <w:marBottom w:val="0"/>
      <w:divBdr>
        <w:top w:val="none" w:sz="0" w:space="0" w:color="auto"/>
        <w:left w:val="none" w:sz="0" w:space="0" w:color="auto"/>
        <w:bottom w:val="none" w:sz="0" w:space="0" w:color="auto"/>
        <w:right w:val="none" w:sz="0" w:space="0" w:color="auto"/>
      </w:divBdr>
    </w:div>
    <w:div w:id="1904481119">
      <w:bodyDiv w:val="1"/>
      <w:marLeft w:val="0"/>
      <w:marRight w:val="0"/>
      <w:marTop w:val="0"/>
      <w:marBottom w:val="0"/>
      <w:divBdr>
        <w:top w:val="none" w:sz="0" w:space="0" w:color="auto"/>
        <w:left w:val="none" w:sz="0" w:space="0" w:color="auto"/>
        <w:bottom w:val="none" w:sz="0" w:space="0" w:color="auto"/>
        <w:right w:val="none" w:sz="0" w:space="0" w:color="auto"/>
      </w:divBdr>
    </w:div>
    <w:div w:id="1920170306">
      <w:bodyDiv w:val="1"/>
      <w:marLeft w:val="0"/>
      <w:marRight w:val="0"/>
      <w:marTop w:val="0"/>
      <w:marBottom w:val="0"/>
      <w:divBdr>
        <w:top w:val="none" w:sz="0" w:space="0" w:color="auto"/>
        <w:left w:val="none" w:sz="0" w:space="0" w:color="auto"/>
        <w:bottom w:val="none" w:sz="0" w:space="0" w:color="auto"/>
        <w:right w:val="none" w:sz="0" w:space="0" w:color="auto"/>
      </w:divBdr>
    </w:div>
    <w:div w:id="1943030978">
      <w:bodyDiv w:val="1"/>
      <w:marLeft w:val="0"/>
      <w:marRight w:val="0"/>
      <w:marTop w:val="0"/>
      <w:marBottom w:val="0"/>
      <w:divBdr>
        <w:top w:val="none" w:sz="0" w:space="0" w:color="auto"/>
        <w:left w:val="none" w:sz="0" w:space="0" w:color="auto"/>
        <w:bottom w:val="none" w:sz="0" w:space="0" w:color="auto"/>
        <w:right w:val="none" w:sz="0" w:space="0" w:color="auto"/>
      </w:divBdr>
      <w:divsChild>
        <w:div w:id="1501189099">
          <w:marLeft w:val="-300"/>
          <w:marRight w:val="-300"/>
          <w:marTop w:val="360"/>
          <w:marBottom w:val="360"/>
          <w:divBdr>
            <w:top w:val="none" w:sz="0" w:space="0" w:color="auto"/>
            <w:left w:val="none" w:sz="0" w:space="0" w:color="auto"/>
            <w:bottom w:val="none" w:sz="0" w:space="0" w:color="auto"/>
            <w:right w:val="none" w:sz="0" w:space="0" w:color="auto"/>
          </w:divBdr>
          <w:divsChild>
            <w:div w:id="48997949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10600400">
      <w:bodyDiv w:val="1"/>
      <w:marLeft w:val="0"/>
      <w:marRight w:val="0"/>
      <w:marTop w:val="0"/>
      <w:marBottom w:val="0"/>
      <w:divBdr>
        <w:top w:val="none" w:sz="0" w:space="0" w:color="auto"/>
        <w:left w:val="none" w:sz="0" w:space="0" w:color="auto"/>
        <w:bottom w:val="none" w:sz="0" w:space="0" w:color="auto"/>
        <w:right w:val="none" w:sz="0" w:space="0" w:color="auto"/>
      </w:divBdr>
      <w:divsChild>
        <w:div w:id="1705522576">
          <w:marLeft w:val="-300"/>
          <w:marRight w:val="-300"/>
          <w:marTop w:val="360"/>
          <w:marBottom w:val="360"/>
          <w:divBdr>
            <w:top w:val="none" w:sz="0" w:space="0" w:color="auto"/>
            <w:left w:val="none" w:sz="0" w:space="0" w:color="auto"/>
            <w:bottom w:val="none" w:sz="0" w:space="0" w:color="auto"/>
            <w:right w:val="none" w:sz="0" w:space="0" w:color="auto"/>
          </w:divBdr>
          <w:divsChild>
            <w:div w:id="19974910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27095885">
      <w:bodyDiv w:val="1"/>
      <w:marLeft w:val="0"/>
      <w:marRight w:val="0"/>
      <w:marTop w:val="0"/>
      <w:marBottom w:val="0"/>
      <w:divBdr>
        <w:top w:val="none" w:sz="0" w:space="0" w:color="auto"/>
        <w:left w:val="none" w:sz="0" w:space="0" w:color="auto"/>
        <w:bottom w:val="none" w:sz="0" w:space="0" w:color="auto"/>
        <w:right w:val="none" w:sz="0" w:space="0" w:color="auto"/>
      </w:divBdr>
    </w:div>
    <w:div w:id="2028095651">
      <w:bodyDiv w:val="1"/>
      <w:marLeft w:val="0"/>
      <w:marRight w:val="0"/>
      <w:marTop w:val="0"/>
      <w:marBottom w:val="0"/>
      <w:divBdr>
        <w:top w:val="none" w:sz="0" w:space="0" w:color="auto"/>
        <w:left w:val="none" w:sz="0" w:space="0" w:color="auto"/>
        <w:bottom w:val="none" w:sz="0" w:space="0" w:color="auto"/>
        <w:right w:val="none" w:sz="0" w:space="0" w:color="auto"/>
      </w:divBdr>
    </w:div>
    <w:div w:id="2057966573">
      <w:bodyDiv w:val="1"/>
      <w:marLeft w:val="0"/>
      <w:marRight w:val="0"/>
      <w:marTop w:val="0"/>
      <w:marBottom w:val="0"/>
      <w:divBdr>
        <w:top w:val="none" w:sz="0" w:space="0" w:color="auto"/>
        <w:left w:val="none" w:sz="0" w:space="0" w:color="auto"/>
        <w:bottom w:val="none" w:sz="0" w:space="0" w:color="auto"/>
        <w:right w:val="none" w:sz="0" w:space="0" w:color="auto"/>
      </w:divBdr>
    </w:div>
    <w:div w:id="2061512302">
      <w:bodyDiv w:val="1"/>
      <w:marLeft w:val="0"/>
      <w:marRight w:val="0"/>
      <w:marTop w:val="0"/>
      <w:marBottom w:val="0"/>
      <w:divBdr>
        <w:top w:val="none" w:sz="0" w:space="0" w:color="auto"/>
        <w:left w:val="none" w:sz="0" w:space="0" w:color="auto"/>
        <w:bottom w:val="none" w:sz="0" w:space="0" w:color="auto"/>
        <w:right w:val="none" w:sz="0" w:space="0" w:color="auto"/>
      </w:divBdr>
    </w:div>
    <w:div w:id="2078554943">
      <w:bodyDiv w:val="1"/>
      <w:marLeft w:val="0"/>
      <w:marRight w:val="0"/>
      <w:marTop w:val="0"/>
      <w:marBottom w:val="0"/>
      <w:divBdr>
        <w:top w:val="none" w:sz="0" w:space="0" w:color="auto"/>
        <w:left w:val="none" w:sz="0" w:space="0" w:color="auto"/>
        <w:bottom w:val="none" w:sz="0" w:space="0" w:color="auto"/>
        <w:right w:val="none" w:sz="0" w:space="0" w:color="auto"/>
      </w:divBdr>
      <w:divsChild>
        <w:div w:id="1584484375">
          <w:marLeft w:val="-300"/>
          <w:marRight w:val="-300"/>
          <w:marTop w:val="360"/>
          <w:marBottom w:val="360"/>
          <w:divBdr>
            <w:top w:val="none" w:sz="0" w:space="0" w:color="auto"/>
            <w:left w:val="none" w:sz="0" w:space="0" w:color="auto"/>
            <w:bottom w:val="none" w:sz="0" w:space="0" w:color="auto"/>
            <w:right w:val="none" w:sz="0" w:space="0" w:color="auto"/>
          </w:divBdr>
          <w:divsChild>
            <w:div w:id="1089886764">
              <w:marLeft w:val="0"/>
              <w:marRight w:val="0"/>
              <w:marTop w:val="0"/>
              <w:marBottom w:val="0"/>
              <w:divBdr>
                <w:top w:val="none" w:sz="0" w:space="0" w:color="auto"/>
                <w:left w:val="single" w:sz="24" w:space="9" w:color="04AA6D"/>
                <w:bottom w:val="none" w:sz="0" w:space="0" w:color="auto"/>
                <w:right w:val="none" w:sz="0" w:space="0" w:color="auto"/>
              </w:divBdr>
            </w:div>
          </w:divsChild>
        </w:div>
        <w:div w:id="749622663">
          <w:marLeft w:val="-480"/>
          <w:marRight w:val="-480"/>
          <w:marTop w:val="360"/>
          <w:marBottom w:val="360"/>
          <w:divBdr>
            <w:top w:val="none" w:sz="0" w:space="0" w:color="auto"/>
            <w:left w:val="none" w:sz="0" w:space="0" w:color="auto"/>
            <w:bottom w:val="none" w:sz="0" w:space="0" w:color="auto"/>
            <w:right w:val="none" w:sz="0" w:space="0" w:color="auto"/>
          </w:divBdr>
        </w:div>
        <w:div w:id="943030034">
          <w:marLeft w:val="-300"/>
          <w:marRight w:val="-300"/>
          <w:marTop w:val="360"/>
          <w:marBottom w:val="360"/>
          <w:divBdr>
            <w:top w:val="none" w:sz="0" w:space="0" w:color="auto"/>
            <w:left w:val="none" w:sz="0" w:space="0" w:color="auto"/>
            <w:bottom w:val="none" w:sz="0" w:space="0" w:color="auto"/>
            <w:right w:val="none" w:sz="0" w:space="0" w:color="auto"/>
          </w:divBdr>
          <w:divsChild>
            <w:div w:id="8453661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6489987">
      <w:bodyDiv w:val="1"/>
      <w:marLeft w:val="0"/>
      <w:marRight w:val="0"/>
      <w:marTop w:val="0"/>
      <w:marBottom w:val="0"/>
      <w:divBdr>
        <w:top w:val="none" w:sz="0" w:space="0" w:color="auto"/>
        <w:left w:val="none" w:sz="0" w:space="0" w:color="auto"/>
        <w:bottom w:val="none" w:sz="0" w:space="0" w:color="auto"/>
        <w:right w:val="none" w:sz="0" w:space="0" w:color="auto"/>
      </w:divBdr>
    </w:div>
    <w:div w:id="2094279456">
      <w:bodyDiv w:val="1"/>
      <w:marLeft w:val="0"/>
      <w:marRight w:val="0"/>
      <w:marTop w:val="0"/>
      <w:marBottom w:val="0"/>
      <w:divBdr>
        <w:top w:val="none" w:sz="0" w:space="0" w:color="auto"/>
        <w:left w:val="none" w:sz="0" w:space="0" w:color="auto"/>
        <w:bottom w:val="none" w:sz="0" w:space="0" w:color="auto"/>
        <w:right w:val="none" w:sz="0" w:space="0" w:color="auto"/>
      </w:divBdr>
    </w:div>
    <w:div w:id="2096123825">
      <w:bodyDiv w:val="1"/>
      <w:marLeft w:val="0"/>
      <w:marRight w:val="0"/>
      <w:marTop w:val="0"/>
      <w:marBottom w:val="0"/>
      <w:divBdr>
        <w:top w:val="none" w:sz="0" w:space="0" w:color="auto"/>
        <w:left w:val="none" w:sz="0" w:space="0" w:color="auto"/>
        <w:bottom w:val="none" w:sz="0" w:space="0" w:color="auto"/>
        <w:right w:val="none" w:sz="0" w:space="0" w:color="auto"/>
      </w:divBdr>
    </w:div>
    <w:div w:id="21271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sel_all.asp" TargetMode="External"/><Relationship Id="rId18" Type="http://schemas.openxmlformats.org/officeDocument/2006/relationships/hyperlink" Target="https://www.w3schools.com/html/html_links.asp" TargetMode="External"/><Relationship Id="rId26" Type="http://schemas.openxmlformats.org/officeDocument/2006/relationships/image" Target="media/image1.png"/><Relationship Id="rId39" Type="http://schemas.openxmlformats.org/officeDocument/2006/relationships/hyperlink" Target="https://www.w3schools.com/cssref/sel_focus.asp" TargetMode="External"/><Relationship Id="rId21" Type="http://schemas.openxmlformats.org/officeDocument/2006/relationships/hyperlink" Target="https://www.w3schools.com/html/tryit.asp?filename=tryhtml_attributes_alt" TargetMode="External"/><Relationship Id="rId34" Type="http://schemas.openxmlformats.org/officeDocument/2006/relationships/hyperlink" Target="https://www.w3schools.com/cssref/sel_disabled.asp" TargetMode="External"/><Relationship Id="rId42" Type="http://schemas.openxmlformats.org/officeDocument/2006/relationships/hyperlink" Target="https://www.w3schools.com/cssref/sel_invalid.asp" TargetMode="External"/><Relationship Id="rId47" Type="http://schemas.openxmlformats.org/officeDocument/2006/relationships/hyperlink" Target="https://www.w3schools.com/cssref/sel_not.asp" TargetMode="External"/><Relationship Id="rId50" Type="http://schemas.openxmlformats.org/officeDocument/2006/relationships/hyperlink" Target="https://www.w3schools.com/cssref/sel_nth-last-of-type.asp" TargetMode="External"/><Relationship Id="rId55" Type="http://schemas.openxmlformats.org/officeDocument/2006/relationships/hyperlink" Target="https://www.w3schools.com/cssref/sel_out-of-range.asp" TargetMode="External"/><Relationship Id="rId63" Type="http://schemas.openxmlformats.org/officeDocument/2006/relationships/hyperlink" Target="https://www.w3schools.com/cssref/sel_after.asp" TargetMode="External"/><Relationship Id="rId68" Type="http://schemas.openxmlformats.org/officeDocument/2006/relationships/fontTable" Target="fontTable.xml"/><Relationship Id="rId7" Type="http://schemas.openxmlformats.org/officeDocument/2006/relationships/hyperlink" Target="https://www.w3schools.com/css/css_pseudo_elements.asp" TargetMode="External"/><Relationship Id="rId2" Type="http://schemas.openxmlformats.org/officeDocument/2006/relationships/styles" Target="styles.xml"/><Relationship Id="rId16" Type="http://schemas.openxmlformats.org/officeDocument/2006/relationships/hyperlink" Target="https://www.w3schools.com/tags/ref_standardattributes.asp" TargetMode="External"/><Relationship Id="rId29" Type="http://schemas.openxmlformats.org/officeDocument/2006/relationships/hyperlink" Target="https://www.w3schools.com/css/tryit.asp?filename=trycss_pseudo-class_hover_div"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class.asp" TargetMode="External"/><Relationship Id="rId24" Type="http://schemas.openxmlformats.org/officeDocument/2006/relationships/hyperlink" Target="https://www.w3schools.com/tags/ref_language_codes.asp" TargetMode="External"/><Relationship Id="rId32" Type="http://schemas.openxmlformats.org/officeDocument/2006/relationships/hyperlink" Target="https://www.w3schools.com/cssref/sel_active.asp" TargetMode="External"/><Relationship Id="rId37" Type="http://schemas.openxmlformats.org/officeDocument/2006/relationships/hyperlink" Target="https://www.w3schools.com/cssref/sel_firstchild.asp" TargetMode="External"/><Relationship Id="rId40" Type="http://schemas.openxmlformats.org/officeDocument/2006/relationships/hyperlink" Target="https://www.w3schools.com/cssref/sel_hover.asp" TargetMode="External"/><Relationship Id="rId45" Type="http://schemas.openxmlformats.org/officeDocument/2006/relationships/hyperlink" Target="https://www.w3schools.com/cssref/sel_last-of-type.asp" TargetMode="External"/><Relationship Id="rId53" Type="http://schemas.openxmlformats.org/officeDocument/2006/relationships/hyperlink" Target="https://www.w3schools.com/cssref/sel_only-child.asp" TargetMode="External"/><Relationship Id="rId58" Type="http://schemas.openxmlformats.org/officeDocument/2006/relationships/hyperlink" Target="https://www.w3schools.com/cssref/sel_required.asp" TargetMode="External"/><Relationship Id="rId66" Type="http://schemas.openxmlformats.org/officeDocument/2006/relationships/hyperlink" Target="https://www.w3schools.com/cssref/sel_firstline.asp" TargetMode="Externa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sel_element_comma.asp" TargetMode="External"/><Relationship Id="rId23" Type="http://schemas.openxmlformats.org/officeDocument/2006/relationships/hyperlink" Target="https://www.w3schools.com/html/html_styles.asp" TargetMode="External"/><Relationship Id="rId28" Type="http://schemas.openxmlformats.org/officeDocument/2006/relationships/image" Target="media/image3.png"/><Relationship Id="rId36" Type="http://schemas.openxmlformats.org/officeDocument/2006/relationships/hyperlink" Target="https://www.w3schools.com/cssref/sel_enabled.asp" TargetMode="External"/><Relationship Id="rId49" Type="http://schemas.openxmlformats.org/officeDocument/2006/relationships/hyperlink" Target="https://www.w3schools.com/cssref/sel_nth-last-child.asp" TargetMode="External"/><Relationship Id="rId57" Type="http://schemas.openxmlformats.org/officeDocument/2006/relationships/hyperlink" Target="https://www.w3schools.com/cssref/sel_read-write.asp" TargetMode="External"/><Relationship Id="rId61" Type="http://schemas.openxmlformats.org/officeDocument/2006/relationships/hyperlink" Target="https://www.w3schools.com/cssref/sel_valid.asp" TargetMode="External"/><Relationship Id="rId10" Type="http://schemas.openxmlformats.org/officeDocument/2006/relationships/hyperlink" Target="https://www.w3schools.com/cssref/sel_id.asp" TargetMode="External"/><Relationship Id="rId19" Type="http://schemas.openxmlformats.org/officeDocument/2006/relationships/hyperlink" Target="https://www.w3schools.com/html/tryit.asp?filename=tryhtml_attributes_img_src" TargetMode="External"/><Relationship Id="rId31" Type="http://schemas.openxmlformats.org/officeDocument/2006/relationships/hyperlink" Target="https://www.w3schools.com/css/tryit.asp?filename=trycss_first-child1" TargetMode="External"/><Relationship Id="rId44" Type="http://schemas.openxmlformats.org/officeDocument/2006/relationships/hyperlink" Target="https://www.w3schools.com/cssref/sel_last-child.asp" TargetMode="External"/><Relationship Id="rId52" Type="http://schemas.openxmlformats.org/officeDocument/2006/relationships/hyperlink" Target="https://www.w3schools.com/cssref/sel_only-of-type.asp" TargetMode="External"/><Relationship Id="rId60" Type="http://schemas.openxmlformats.org/officeDocument/2006/relationships/hyperlink" Target="https://www.w3schools.com/cssref/sel_target.asp" TargetMode="External"/><Relationship Id="rId65" Type="http://schemas.openxmlformats.org/officeDocument/2006/relationships/hyperlink" Target="https://www.w3schools.com/cssref/sel_firstletter.asp" TargetMode="External"/><Relationship Id="rId4" Type="http://schemas.openxmlformats.org/officeDocument/2006/relationships/webSettings" Target="webSettings.xml"/><Relationship Id="rId9" Type="http://schemas.openxmlformats.org/officeDocument/2006/relationships/hyperlink" Target="https://www.w3schools.com/css/tryit.asp?filename=trycss_syntax_element" TargetMode="External"/><Relationship Id="rId14" Type="http://schemas.openxmlformats.org/officeDocument/2006/relationships/hyperlink" Target="https://www.w3schools.com/cssref/sel_element.asp" TargetMode="External"/><Relationship Id="rId22" Type="http://schemas.openxmlformats.org/officeDocument/2006/relationships/hyperlink" Target="https://www.w3schools.com/html/tryit.asp?filename=tryhtml_attributes_style" TargetMode="External"/><Relationship Id="rId27" Type="http://schemas.openxmlformats.org/officeDocument/2006/relationships/image" Target="media/image2.png"/><Relationship Id="rId30" Type="http://schemas.openxmlformats.org/officeDocument/2006/relationships/hyperlink" Target="https://www.w3schools.com/css/tryit.asp?filename=trycss_pseudo-class_hover_tooltip" TargetMode="External"/><Relationship Id="rId35" Type="http://schemas.openxmlformats.org/officeDocument/2006/relationships/hyperlink" Target="https://www.w3schools.com/cssref/sel_empty.asp" TargetMode="External"/><Relationship Id="rId43" Type="http://schemas.openxmlformats.org/officeDocument/2006/relationships/hyperlink" Target="https://www.w3schools.com/cssref/sel_lang.asp" TargetMode="External"/><Relationship Id="rId48" Type="http://schemas.openxmlformats.org/officeDocument/2006/relationships/hyperlink" Target="https://www.w3schools.com/cssref/sel_nth-child.asp" TargetMode="External"/><Relationship Id="rId56" Type="http://schemas.openxmlformats.org/officeDocument/2006/relationships/hyperlink" Target="https://www.w3schools.com/cssref/sel_read-only.asp" TargetMode="External"/><Relationship Id="rId64" Type="http://schemas.openxmlformats.org/officeDocument/2006/relationships/hyperlink" Target="https://www.w3schools.com/cssref/sel_before.asp" TargetMode="External"/><Relationship Id="rId69" Type="http://schemas.openxmlformats.org/officeDocument/2006/relationships/theme" Target="theme/theme1.xml"/><Relationship Id="rId8" Type="http://schemas.openxmlformats.org/officeDocument/2006/relationships/hyperlink" Target="https://www.w3schools.com/css/css_attribute_selectors.asp" TargetMode="External"/><Relationship Id="rId51" Type="http://schemas.openxmlformats.org/officeDocument/2006/relationships/hyperlink" Target="https://www.w3schools.com/cssref/sel_nth-of-type.asp" TargetMode="External"/><Relationship Id="rId3" Type="http://schemas.openxmlformats.org/officeDocument/2006/relationships/settings" Target="settings.xml"/><Relationship Id="rId12" Type="http://schemas.openxmlformats.org/officeDocument/2006/relationships/hyperlink" Target="https://www.w3schools.com/cssref/sel_element_class.asp" TargetMode="External"/><Relationship Id="rId17" Type="http://schemas.openxmlformats.org/officeDocument/2006/relationships/hyperlink" Target="https://www.w3schools.com/html/tryit.asp?filename=tryhtml_attributes_link" TargetMode="External"/><Relationship Id="rId25" Type="http://schemas.openxmlformats.org/officeDocument/2006/relationships/hyperlink" Target="https://www.w3schools.com/html/tryit.asp?filename=tryhtml_links_w3schools" TargetMode="External"/><Relationship Id="rId33" Type="http://schemas.openxmlformats.org/officeDocument/2006/relationships/hyperlink" Target="https://www.w3schools.com/cssref/sel_checked.asp" TargetMode="External"/><Relationship Id="rId38" Type="http://schemas.openxmlformats.org/officeDocument/2006/relationships/hyperlink" Target="https://www.w3schools.com/cssref/sel_first-of-type.asp" TargetMode="External"/><Relationship Id="rId46" Type="http://schemas.openxmlformats.org/officeDocument/2006/relationships/hyperlink" Target="https://www.w3schools.com/cssref/sel_link.asp" TargetMode="External"/><Relationship Id="rId59" Type="http://schemas.openxmlformats.org/officeDocument/2006/relationships/hyperlink" Target="https://www.w3schools.com/cssref/sel_root.asp" TargetMode="External"/><Relationship Id="rId67" Type="http://schemas.openxmlformats.org/officeDocument/2006/relationships/hyperlink" Target="https://www.w3schools.com/cssref/sel_selection.asp" TargetMode="External"/><Relationship Id="rId20" Type="http://schemas.openxmlformats.org/officeDocument/2006/relationships/hyperlink" Target="https://www.w3schools.com/html/tryit.asp?filename=tryhtml_attributes_img" TargetMode="External"/><Relationship Id="rId41" Type="http://schemas.openxmlformats.org/officeDocument/2006/relationships/hyperlink" Target="https://www.w3schools.com/cssref/sel_in-range.asp" TargetMode="External"/><Relationship Id="rId54" Type="http://schemas.openxmlformats.org/officeDocument/2006/relationships/hyperlink" Target="https://www.w3schools.com/cssref/sel_optional.asp" TargetMode="External"/><Relationship Id="rId62" Type="http://schemas.openxmlformats.org/officeDocument/2006/relationships/hyperlink" Target="https://www.w3schools.com/cssref/sel_visite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37</Pages>
  <Words>5340</Words>
  <Characters>30439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2022-12-09T15:10:00Z</dcterms:created>
  <dcterms:modified xsi:type="dcterms:W3CDTF">2022-12-09T17:02:00Z</dcterms:modified>
</cp:coreProperties>
</file>